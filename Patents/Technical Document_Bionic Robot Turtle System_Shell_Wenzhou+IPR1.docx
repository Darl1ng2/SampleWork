
<file path=[Content_Types].xml><?xml version="1.0" encoding="utf-8"?>
<Types xmlns="http://schemas.openxmlformats.org/package/2006/content-types">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D6934">
      <w:pPr>
        <w:spacing w:line="360" w:lineRule="auto"/>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技术交底书</w:t>
      </w:r>
    </w:p>
    <w:p w14:paraId="5BCD6935">
      <w:pPr>
        <w:pStyle w:val="11"/>
        <w:spacing w:line="360" w:lineRule="auto"/>
        <w:rPr>
          <w:rFonts w:asciiTheme="minorEastAsia" w:hAnsiTheme="minorEastAsia" w:eastAsiaTheme="minorEastAsia" w:cstheme="minorEastAsia"/>
          <w:b/>
          <w:bCs/>
          <w:lang w:val="zh-TW" w:eastAsia="zh-TW"/>
        </w:rPr>
      </w:pPr>
    </w:p>
    <w:tbl>
      <w:tblPr>
        <w:tblStyle w:val="8"/>
        <w:tblW w:w="9659" w:type="dxa"/>
        <w:tblInd w:w="96" w:type="dxa"/>
        <w:tblLayout w:type="fixed"/>
        <w:tblCellMar>
          <w:top w:w="0" w:type="dxa"/>
          <w:left w:w="108" w:type="dxa"/>
          <w:bottom w:w="0" w:type="dxa"/>
          <w:right w:w="108" w:type="dxa"/>
        </w:tblCellMar>
      </w:tblPr>
      <w:tblGrid>
        <w:gridCol w:w="1985"/>
        <w:gridCol w:w="2928"/>
        <w:gridCol w:w="1992"/>
        <w:gridCol w:w="2754"/>
      </w:tblGrid>
      <w:tr w14:paraId="5BCD6938">
        <w:tblPrEx>
          <w:tblCellMar>
            <w:top w:w="0" w:type="dxa"/>
            <w:left w:w="108" w:type="dxa"/>
            <w:bottom w:w="0" w:type="dxa"/>
            <w:right w:w="108" w:type="dxa"/>
          </w:tblCellMar>
        </w:tblPrEx>
        <w:trPr>
          <w:trHeight w:val="606" w:hRule="atLeast"/>
        </w:trPr>
        <w:tc>
          <w:tcPr>
            <w:tcW w:w="1985"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5BCD6936">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*专利名称</w:t>
            </w:r>
          </w:p>
        </w:tc>
        <w:tc>
          <w:tcPr>
            <w:tcW w:w="7674" w:type="dxa"/>
            <w:gridSpan w:val="3"/>
            <w:tcBorders>
              <w:top w:val="single" w:color="000000" w:sz="8" w:space="0"/>
              <w:left w:val="single" w:color="000000" w:sz="4" w:space="0"/>
              <w:bottom w:val="single" w:color="000000" w:sz="4" w:space="0"/>
              <w:right w:val="single" w:color="000000" w:sz="8" w:space="0"/>
            </w:tcBorders>
            <w:shd w:val="clear" w:color="auto" w:fill="auto"/>
            <w:noWrap/>
            <w:vAlign w:val="center"/>
          </w:tcPr>
          <w:p w14:paraId="5BCD6937">
            <w:pPr>
              <w:spacing w:line="360" w:lineRule="auto"/>
              <w:jc w:val="left"/>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仿生乌龟壳的多层结构设计</w:t>
            </w:r>
          </w:p>
        </w:tc>
      </w:tr>
      <w:tr w14:paraId="5BCD693B">
        <w:tblPrEx>
          <w:tblCellMar>
            <w:top w:w="0" w:type="dxa"/>
            <w:left w:w="108" w:type="dxa"/>
            <w:bottom w:w="0" w:type="dxa"/>
            <w:right w:w="108" w:type="dxa"/>
          </w:tblCellMar>
        </w:tblPrEx>
        <w:trPr>
          <w:trHeight w:val="585" w:hRule="atLeast"/>
        </w:trPr>
        <w:tc>
          <w:tcPr>
            <w:tcW w:w="1985"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BCD6939">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*专利保护客体属于</w:t>
            </w:r>
          </w:p>
        </w:tc>
        <w:tc>
          <w:tcPr>
            <w:tcW w:w="767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D693A">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□方法           ☑产品              □方法+产品</w:t>
            </w:r>
          </w:p>
        </w:tc>
      </w:tr>
      <w:tr w14:paraId="5BCD693E">
        <w:tblPrEx>
          <w:tblCellMar>
            <w:top w:w="0" w:type="dxa"/>
            <w:left w:w="108" w:type="dxa"/>
            <w:bottom w:w="0" w:type="dxa"/>
            <w:right w:w="108" w:type="dxa"/>
          </w:tblCellMar>
        </w:tblPrEx>
        <w:trPr>
          <w:trHeight w:val="585" w:hRule="atLeast"/>
        </w:trPr>
        <w:tc>
          <w:tcPr>
            <w:tcW w:w="1985"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BCD693C">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申请类型</w:t>
            </w:r>
          </w:p>
        </w:tc>
        <w:tc>
          <w:tcPr>
            <w:tcW w:w="767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D693D">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□发明           □实用新型          ☑发明+实用新型</w:t>
            </w:r>
          </w:p>
        </w:tc>
      </w:tr>
      <w:tr w14:paraId="5BCD6943">
        <w:tblPrEx>
          <w:tblCellMar>
            <w:top w:w="0" w:type="dxa"/>
            <w:left w:w="108" w:type="dxa"/>
            <w:bottom w:w="0" w:type="dxa"/>
            <w:right w:w="108" w:type="dxa"/>
          </w:tblCellMar>
        </w:tblPrEx>
        <w:trPr>
          <w:trHeight w:val="819" w:hRule="atLeast"/>
        </w:trPr>
        <w:tc>
          <w:tcPr>
            <w:tcW w:w="1985"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BCD693F">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*所属部门</w:t>
            </w:r>
          </w:p>
        </w:tc>
        <w:tc>
          <w:tcPr>
            <w:tcW w:w="29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D6940">
            <w:pPr>
              <w:spacing w:line="360" w:lineRule="auto"/>
              <w:jc w:val="left"/>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西交利物浦大学机器人学院</w:t>
            </w:r>
          </w:p>
        </w:tc>
        <w:tc>
          <w:tcPr>
            <w:tcW w:w="19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CD6941">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*所属项目（项目编号及名称）</w:t>
            </w:r>
          </w:p>
        </w:tc>
        <w:tc>
          <w:tcPr>
            <w:tcW w:w="275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5BCD6942">
            <w:pPr>
              <w:spacing w:line="360" w:lineRule="auto"/>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仿生机器龟系统</w:t>
            </w:r>
          </w:p>
        </w:tc>
      </w:tr>
      <w:tr w14:paraId="5BCD6948">
        <w:tblPrEx>
          <w:tblCellMar>
            <w:top w:w="0" w:type="dxa"/>
            <w:left w:w="108" w:type="dxa"/>
            <w:bottom w:w="0" w:type="dxa"/>
            <w:right w:w="108" w:type="dxa"/>
          </w:tblCellMar>
        </w:tblPrEx>
        <w:trPr>
          <w:trHeight w:val="585" w:hRule="atLeast"/>
        </w:trPr>
        <w:tc>
          <w:tcPr>
            <w:tcW w:w="1985"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BCD6944">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*技术联系人姓名</w:t>
            </w:r>
          </w:p>
        </w:tc>
        <w:tc>
          <w:tcPr>
            <w:tcW w:w="29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D6945">
            <w:pPr>
              <w:spacing w:line="360" w:lineRule="auto"/>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王身鸿</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D6946">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*手机号码</w:t>
            </w:r>
          </w:p>
        </w:tc>
        <w:tc>
          <w:tcPr>
            <w:tcW w:w="275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BCD6947">
            <w:pPr>
              <w:spacing w:line="360" w:lineRule="auto"/>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185 1615 2676</w:t>
            </w:r>
          </w:p>
        </w:tc>
      </w:tr>
      <w:tr w14:paraId="5BCD694D">
        <w:tblPrEx>
          <w:tblCellMar>
            <w:top w:w="0" w:type="dxa"/>
            <w:left w:w="108" w:type="dxa"/>
            <w:bottom w:w="0" w:type="dxa"/>
            <w:right w:w="108" w:type="dxa"/>
          </w:tblCellMar>
        </w:tblPrEx>
        <w:trPr>
          <w:trHeight w:val="585" w:hRule="atLeast"/>
        </w:trPr>
        <w:tc>
          <w:tcPr>
            <w:tcW w:w="1985"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BCD6949">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*技术联系人邮箱</w:t>
            </w:r>
          </w:p>
        </w:tc>
        <w:tc>
          <w:tcPr>
            <w:tcW w:w="29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D694A">
            <w:pPr>
              <w:spacing w:line="360" w:lineRule="auto"/>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shenhong.wang@xjtlu.edu.cn</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D694B">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*提案日期</w:t>
            </w:r>
          </w:p>
        </w:tc>
        <w:tc>
          <w:tcPr>
            <w:tcW w:w="275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BCD694C">
            <w:pPr>
              <w:spacing w:line="360" w:lineRule="auto"/>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2024.09.05</w:t>
            </w:r>
          </w:p>
        </w:tc>
      </w:tr>
      <w:tr w14:paraId="5BCD6951">
        <w:tblPrEx>
          <w:tblCellMar>
            <w:top w:w="0" w:type="dxa"/>
            <w:left w:w="108" w:type="dxa"/>
            <w:bottom w:w="0" w:type="dxa"/>
            <w:right w:w="108" w:type="dxa"/>
          </w:tblCellMar>
        </w:tblPrEx>
        <w:trPr>
          <w:trHeight w:val="783" w:hRule="atLeast"/>
        </w:trPr>
        <w:tc>
          <w:tcPr>
            <w:tcW w:w="1985"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5BCD694E">
            <w:pPr>
              <w:widowControl/>
              <w:spacing w:line="360" w:lineRule="auto"/>
              <w:jc w:val="left"/>
              <w:textAlignment w:val="center"/>
              <w:rPr>
                <w:rFonts w:hint="eastAsia" w:asciiTheme="minorEastAsia" w:hAnsiTheme="minorEastAsia" w:eastAsiaTheme="minorEastAsia" w:cstheme="minorEastAsia"/>
                <w:color w:val="000000"/>
                <w:kern w:val="0"/>
                <w:szCs w:val="21"/>
                <w:lang w:bidi="ar"/>
              </w:rPr>
            </w:pPr>
            <w:r>
              <w:rPr>
                <w:rFonts w:hint="eastAsia" w:asciiTheme="minorEastAsia" w:hAnsiTheme="minorEastAsia" w:eastAsiaTheme="minorEastAsia" w:cstheme="minorEastAsia"/>
                <w:color w:val="000000"/>
                <w:kern w:val="0"/>
                <w:szCs w:val="21"/>
                <w:lang w:bidi="ar"/>
              </w:rPr>
              <w:t>发明人</w:t>
            </w:r>
          </w:p>
        </w:tc>
        <w:tc>
          <w:tcPr>
            <w:tcW w:w="7674" w:type="dxa"/>
            <w:gridSpan w:val="3"/>
            <w:tcBorders>
              <w:top w:val="single" w:color="000000" w:sz="4" w:space="0"/>
              <w:left w:val="single" w:color="000000" w:sz="4" w:space="0"/>
              <w:bottom w:val="single" w:color="000000" w:sz="8" w:space="0"/>
              <w:right w:val="single" w:color="000000" w:sz="8" w:space="0"/>
            </w:tcBorders>
            <w:shd w:val="clear" w:color="auto" w:fill="auto"/>
            <w:noWrap/>
            <w:vAlign w:val="center"/>
          </w:tcPr>
          <w:p w14:paraId="5BCD694F">
            <w:pPr>
              <w:widowControl/>
              <w:spacing w:line="360" w:lineRule="auto"/>
              <w:jc w:val="left"/>
              <w:textAlignment w:val="center"/>
              <w:rPr>
                <w:rFonts w:hint="eastAsia" w:asciiTheme="minorEastAsia" w:hAnsiTheme="minorEastAsia" w:eastAsiaTheme="minorEastAsia" w:cstheme="minorEastAsia"/>
                <w:color w:val="000000"/>
                <w:kern w:val="0"/>
                <w:szCs w:val="21"/>
                <w:lang w:bidi="ar"/>
              </w:rPr>
            </w:pPr>
            <w:r>
              <w:rPr>
                <w:rFonts w:hint="eastAsia" w:asciiTheme="minorEastAsia" w:hAnsiTheme="minorEastAsia" w:eastAsiaTheme="minorEastAsia" w:cstheme="minorEastAsia"/>
                <w:color w:val="000000"/>
                <w:kern w:val="0"/>
                <w:szCs w:val="21"/>
                <w:lang w:bidi="ar"/>
              </w:rPr>
              <w:t>第一发明人（需提供身份证号码）：温洲（450923200209268774）</w:t>
            </w:r>
          </w:p>
          <w:p w14:paraId="5BCD6950">
            <w:pPr>
              <w:widowControl/>
              <w:spacing w:line="360" w:lineRule="auto"/>
              <w:jc w:val="left"/>
              <w:textAlignment w:val="center"/>
              <w:rPr>
                <w:rFonts w:hint="eastAsia" w:asciiTheme="minorEastAsia" w:hAnsiTheme="minorEastAsia" w:eastAsiaTheme="minorEastAsia" w:cstheme="minorEastAsia"/>
                <w:color w:val="000000"/>
                <w:kern w:val="0"/>
                <w:szCs w:val="21"/>
                <w:lang w:bidi="ar"/>
              </w:rPr>
            </w:pPr>
            <w:r>
              <w:rPr>
                <w:rFonts w:hint="eastAsia" w:asciiTheme="minorEastAsia" w:hAnsiTheme="minorEastAsia" w:eastAsiaTheme="minorEastAsia" w:cstheme="minorEastAsia"/>
                <w:color w:val="000000"/>
                <w:kern w:val="0"/>
                <w:szCs w:val="21"/>
                <w:lang w:bidi="ar"/>
              </w:rPr>
              <w:t>其他发明人：郑慈峰，王身鸿</w:t>
            </w:r>
          </w:p>
        </w:tc>
      </w:tr>
      <w:tr w14:paraId="5BCD6956">
        <w:tblPrEx>
          <w:tblCellMar>
            <w:top w:w="0" w:type="dxa"/>
            <w:left w:w="108" w:type="dxa"/>
            <w:bottom w:w="0" w:type="dxa"/>
            <w:right w:w="108" w:type="dxa"/>
          </w:tblCellMar>
        </w:tblPrEx>
        <w:trPr>
          <w:trHeight w:val="627" w:hRule="atLeast"/>
        </w:trPr>
        <w:tc>
          <w:tcPr>
            <w:tcW w:w="1985"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5BCD6952">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*项目上是否使用</w:t>
            </w:r>
          </w:p>
        </w:tc>
        <w:tc>
          <w:tcPr>
            <w:tcW w:w="2928"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5BCD6953">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☑是  □否   □不确定</w:t>
            </w:r>
          </w:p>
        </w:tc>
        <w:tc>
          <w:tcPr>
            <w:tcW w:w="1992"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5BCD6954">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*竞品上是否使用</w:t>
            </w:r>
          </w:p>
        </w:tc>
        <w:tc>
          <w:tcPr>
            <w:tcW w:w="2754"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5BCD6955">
            <w:pPr>
              <w:widowControl/>
              <w:spacing w:line="360" w:lineRule="auto"/>
              <w:jc w:val="left"/>
              <w:textAlignment w:val="cente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lang w:bidi="ar"/>
              </w:rPr>
              <w:t>□是  □否   ☑不确定</w:t>
            </w:r>
          </w:p>
        </w:tc>
      </w:tr>
    </w:tbl>
    <w:p w14:paraId="5BCD6957">
      <w:pPr>
        <w:pStyle w:val="11"/>
        <w:spacing w:line="360" w:lineRule="auto"/>
        <w:rPr>
          <w:rFonts w:asciiTheme="minorEastAsia" w:hAnsiTheme="minorEastAsia" w:eastAsiaTheme="minorEastAsia" w:cstheme="minorEastAsia"/>
          <w:b/>
          <w:bCs/>
          <w:lang w:val="zh-TW" w:eastAsia="zh-TW"/>
        </w:rPr>
      </w:pPr>
      <w:r>
        <w:rPr>
          <w:rFonts w:hint="eastAsia" w:asciiTheme="minorEastAsia" w:hAnsiTheme="minorEastAsia" w:eastAsiaTheme="minorEastAsia" w:cstheme="minorEastAsia"/>
          <w:b/>
          <w:bCs/>
          <w:sz w:val="21"/>
          <w:szCs w:val="21"/>
        </w:rPr>
        <w:t>注：标*为必填项</w:t>
      </w:r>
    </w:p>
    <w:p w14:paraId="5BCD6958">
      <w:pPr>
        <w:pStyle w:val="11"/>
        <w:spacing w:line="360" w:lineRule="auto"/>
        <w:rPr>
          <w:rFonts w:hint="eastAsia" w:asciiTheme="minorEastAsia" w:hAnsiTheme="minorEastAsia" w:eastAsiaTheme="minorEastAsia" w:cstheme="minorEastAsia"/>
          <w:b/>
          <w:bCs/>
          <w:lang w:val="zh-TW" w:eastAsia="zh-TW"/>
        </w:rPr>
      </w:pPr>
    </w:p>
    <w:p w14:paraId="5BCD6959">
      <w:pPr>
        <w:pStyle w:val="11"/>
        <w:spacing w:line="360" w:lineRule="auto"/>
        <w:rPr>
          <w:rFonts w:hint="eastAsia" w:asciiTheme="minorEastAsia" w:hAnsiTheme="minorEastAsia" w:eastAsiaTheme="minorEastAsia" w:cstheme="minorEastAsia"/>
          <w:b/>
          <w:bCs/>
          <w:lang w:val="zh-TW" w:eastAsia="zh-TW"/>
        </w:rPr>
      </w:pPr>
    </w:p>
    <w:p w14:paraId="5BCD695A">
      <w:pPr>
        <w:pStyle w:val="11"/>
        <w:numPr>
          <w:ilvl w:val="0"/>
          <w:numId w:val="1"/>
        </w:numPr>
        <w:spacing w:line="360" w:lineRule="auto"/>
        <w:rPr>
          <w:rFonts w:asciiTheme="minorEastAsia" w:hAnsiTheme="minorEastAsia" w:eastAsiaTheme="minorEastAsia" w:cstheme="minorEastAsia"/>
          <w:b/>
          <w:bCs/>
          <w:lang w:val="zh-TW"/>
        </w:rPr>
      </w:pPr>
      <w:r>
        <w:rPr>
          <w:rFonts w:hint="eastAsia" w:asciiTheme="minorEastAsia" w:hAnsiTheme="minorEastAsia" w:eastAsiaTheme="minorEastAsia" w:cstheme="minorEastAsia"/>
          <w:b/>
          <w:bCs/>
          <w:lang w:val="zh-TW"/>
        </w:rPr>
        <w:t>背景技术（</w:t>
      </w:r>
      <w:r>
        <w:rPr>
          <w:rFonts w:hint="eastAsia" w:asciiTheme="minorEastAsia" w:hAnsiTheme="minorEastAsia" w:eastAsiaTheme="minorEastAsia" w:cstheme="minorEastAsia"/>
          <w:b/>
          <w:bCs/>
        </w:rPr>
        <w:t>与本提案的技术方案最接近的现有技术/行业内的现状</w:t>
      </w:r>
      <w:r>
        <w:rPr>
          <w:rFonts w:hint="eastAsia" w:asciiTheme="minorEastAsia" w:hAnsiTheme="minorEastAsia" w:eastAsiaTheme="minorEastAsia" w:cstheme="minorEastAsia"/>
          <w:b/>
          <w:bCs/>
          <w:lang w:val="zh-TW"/>
        </w:rPr>
        <w:t>）</w:t>
      </w:r>
    </w:p>
    <w:p w14:paraId="5BCD695B">
      <w:pPr>
        <w:pStyle w:val="11"/>
        <w:spacing w:line="360" w:lineRule="auto"/>
        <w:ind w:left="492"/>
        <w:rPr>
          <w:del w:id="0" w:author="sally" w:date="2024-10-25T14:55:56Z"/>
          <w:rFonts w:hint="eastAsia" w:asciiTheme="minorEastAsia" w:hAnsiTheme="minorEastAsia" w:eastAsiaTheme="minorEastAsia" w:cstheme="minorEastAsia"/>
          <w:color w:val="auto"/>
          <w:u w:color="0000FF"/>
          <w:lang w:val="zh-TW"/>
        </w:rPr>
      </w:pPr>
    </w:p>
    <w:p w14:paraId="0F848E0E">
      <w:pPr>
        <w:spacing w:line="360" w:lineRule="auto"/>
        <w:ind w:firstLine="480" w:firstLineChars="200"/>
        <w:rPr>
          <w:ins w:id="1" w:author="sally" w:date="2024-10-25T16:09:00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2" w:author="sally" w:date="2024-10-25T11:09: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现有</w:t>
        </w:r>
      </w:ins>
      <w:ins w:id="3" w:author="sally" w:date="2024-10-25T11:09: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技术</w:t>
        </w:r>
      </w:ins>
      <w:ins w:id="4" w:author="sally" w:date="2024-10-25T11:09:0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中</w:t>
        </w:r>
      </w:ins>
      <w:ins w:id="5" w:author="sally" w:date="2024-10-25T11:09: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r>
        <w:rPr>
          <w:rFonts w:hint="eastAsia" w:asciiTheme="minorEastAsia" w:hAnsiTheme="minorEastAsia" w:eastAsiaTheme="minorEastAsia" w:cstheme="minorEastAsia"/>
          <w:color w:val="000000" w:themeColor="text1"/>
          <w:sz w:val="24"/>
          <w:u w:color="0000FF"/>
          <w14:textFill>
            <w14:solidFill>
              <w14:schemeClr w14:val="tx1"/>
            </w14:solidFill>
          </w14:textFill>
        </w:rPr>
        <w:t>仿生乌龟</w:t>
      </w:r>
      <w:ins w:id="6" w:author="sally" w:date="2024-10-25T14:34: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机器人</w:t>
        </w:r>
      </w:ins>
      <w:del w:id="7" w:author="sally" w:date="2024-10-25T14:34:05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壳</w:delText>
        </w:r>
      </w:del>
      <w:ins w:id="8" w:author="sally" w:date="2024-10-25T11:09:3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包括</w:t>
        </w:r>
      </w:ins>
      <w:ins w:id="9" w:author="sally" w:date="2024-10-25T14:34: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w:t>
        </w:r>
      </w:ins>
      <w:ins w:id="10" w:author="sally" w:date="2024-10-25T14:34: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壳</w:t>
        </w:r>
      </w:ins>
      <w:ins w:id="11" w:author="sally" w:date="2024-10-25T11:09: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12" w:author="sally" w:date="2024-10-25T11:09: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头部</w:t>
        </w:r>
      </w:ins>
      <w:ins w:id="13" w:author="sally" w:date="2024-10-25T11:09: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14" w:author="sally" w:date="2024-10-25T14:37: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前</w:t>
        </w:r>
      </w:ins>
      <w:ins w:id="15" w:author="sally" w:date="2024-10-25T14:37: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腿机构</w:t>
        </w:r>
      </w:ins>
      <w:ins w:id="16" w:author="sally" w:date="2024-10-25T14:37:0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以及</w:t>
        </w:r>
      </w:ins>
      <w:ins w:id="17" w:author="sally" w:date="2024-10-25T14:37:1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后</w:t>
        </w:r>
      </w:ins>
      <w:ins w:id="18" w:author="sally" w:date="2024-10-25T14:37: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腿</w:t>
        </w:r>
      </w:ins>
      <w:ins w:id="19" w:author="sally" w:date="2024-10-25T14:37:1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机构</w:t>
        </w:r>
      </w:ins>
      <w:ins w:id="20" w:author="sally" w:date="2024-10-25T11:11: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21" w:author="sally" w:date="2024-10-25T14:34:2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头部</w:t>
        </w:r>
      </w:ins>
      <w:ins w:id="22" w:author="sally" w:date="2024-10-25T14:34:2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设在</w:t>
        </w:r>
      </w:ins>
      <w:ins w:id="23" w:author="sally" w:date="2024-10-25T14:34:2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龟壳</w:t>
        </w:r>
      </w:ins>
      <w:ins w:id="24" w:author="sally" w:date="2024-10-25T14:34:3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25" w:author="sally" w:date="2024-10-25T14:34:3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前</w:t>
        </w:r>
      </w:ins>
      <w:ins w:id="26" w:author="sally" w:date="2024-10-25T14:34:3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部，</w:t>
        </w:r>
      </w:ins>
      <w:ins w:id="27" w:author="sally" w:date="2024-10-25T14:37:3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龟壳</w:t>
        </w:r>
      </w:ins>
      <w:ins w:id="28" w:author="sally" w:date="2024-10-25T14:37:3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包括</w:t>
        </w:r>
      </w:ins>
      <w:ins w:id="29" w:author="sally" w:date="2024-10-25T14:37: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外壳和</w:t>
        </w:r>
      </w:ins>
      <w:ins w:id="30" w:author="sally" w:date="2024-10-25T14:37: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内壳，</w:t>
        </w:r>
      </w:ins>
      <w:ins w:id="31" w:author="sally" w:date="2024-10-25T14:38:0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外壳和内壳密封固定连接，</w:t>
        </w:r>
      </w:ins>
      <w:ins w:id="32" w:author="sally" w:date="2024-10-25T14:38:1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以</w:t>
        </w:r>
      </w:ins>
      <w:ins w:id="33" w:author="sally" w:date="2024-10-25T14:38: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形成</w:t>
        </w:r>
      </w:ins>
      <w:ins w:id="34" w:author="sally" w:date="2024-10-25T14:38: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防水的</w:t>
        </w:r>
      </w:ins>
      <w:ins w:id="35" w:author="sally" w:date="2024-10-25T14:38:0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容纳腔，</w:t>
        </w:r>
      </w:ins>
      <w:ins w:id="36" w:author="sally" w:date="2024-10-25T14:38:5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机器人</w:t>
        </w:r>
      </w:ins>
      <w:ins w:id="37" w:author="sally" w:date="2024-10-25T14:38:5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还</w:t>
        </w:r>
      </w:ins>
      <w:ins w:id="38" w:author="sally" w:date="2024-10-25T14:39:0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包括</w:t>
        </w:r>
      </w:ins>
      <w:ins w:id="39" w:author="sally" w:date="2024-10-25T14:39: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电器</w:t>
        </w:r>
      </w:ins>
      <w:ins w:id="40" w:author="sally" w:date="2024-10-25T14:39:0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元件，</w:t>
        </w:r>
      </w:ins>
      <w:ins w:id="41" w:author="sally" w:date="2024-10-25T14:39: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例如</w:t>
        </w:r>
      </w:ins>
      <w:ins w:id="42" w:author="sally" w:date="2024-10-25T14:39:0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控制器</w:t>
        </w:r>
      </w:ins>
      <w:ins w:id="43" w:author="sally" w:date="2024-10-25T14:39: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和</w:t>
        </w:r>
      </w:ins>
      <w:ins w:id="44" w:author="sally" w:date="2024-10-25T14:39:2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电源</w:t>
        </w:r>
      </w:ins>
      <w:ins w:id="45" w:author="sally" w:date="2024-10-25T14:39:2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6" w:author="sally" w:date="2024-10-25T14:39: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仿生</w:t>
        </w:r>
      </w:ins>
      <w:ins w:id="47" w:author="sally" w:date="2024-10-25T14:39: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乌龟需</w:t>
        </w:r>
      </w:ins>
      <w:ins w:id="48" w:author="sally" w:date="2024-10-25T14:39: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49" w:author="sally" w:date="2024-10-25T14:39: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水下</w:t>
        </w:r>
      </w:ins>
      <w:ins w:id="50" w:author="sally" w:date="2024-10-25T14:39:5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运行，</w:t>
        </w:r>
      </w:ins>
      <w:ins w:id="51" w:author="sally" w:date="2024-10-25T14:40:4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为</w:t>
        </w:r>
      </w:ins>
      <w:ins w:id="52" w:author="sally" w:date="2024-10-25T14:40: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避免</w:t>
        </w:r>
      </w:ins>
      <w:ins w:id="53" w:author="sally" w:date="2024-10-25T14:40: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水</w:t>
        </w:r>
      </w:ins>
      <w:ins w:id="54" w:author="sally" w:date="2024-10-25T14:40: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对</w:t>
        </w:r>
      </w:ins>
      <w:ins w:id="55" w:author="sally" w:date="2024-10-25T14:40:5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电器元件</w:t>
        </w:r>
      </w:ins>
      <w:ins w:id="56" w:author="sally" w:date="2024-10-25T14:41: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57" w:author="sally" w:date="2024-10-25T14:41: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影响，</w:t>
        </w:r>
      </w:ins>
      <w:ins w:id="58" w:author="sally" w:date="2024-10-25T14:41: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将</w:t>
        </w:r>
      </w:ins>
      <w:ins w:id="59" w:author="sally" w:date="2024-10-25T14:41:0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控制器</w:t>
        </w:r>
      </w:ins>
      <w:ins w:id="60" w:author="sally" w:date="2024-10-25T14:41:0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和</w:t>
        </w:r>
      </w:ins>
      <w:ins w:id="61" w:author="sally" w:date="2024-10-25T14:41:1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电源</w:t>
        </w:r>
      </w:ins>
      <w:ins w:id="62" w:author="sally" w:date="2024-10-25T14:41: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等</w:t>
        </w:r>
      </w:ins>
      <w:ins w:id="63" w:author="sally" w:date="2024-10-25T14:41:1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电器元件均</w:t>
        </w:r>
      </w:ins>
      <w:ins w:id="64" w:author="sally" w:date="2024-10-25T14:41:1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设在</w:t>
        </w:r>
      </w:ins>
      <w:ins w:id="65" w:author="sally" w:date="2024-10-25T14:41:1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容纳</w:t>
        </w:r>
      </w:ins>
      <w:ins w:id="66" w:author="sally" w:date="2024-10-25T14:41:1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腔</w:t>
        </w:r>
      </w:ins>
      <w:ins w:id="67" w:author="sally" w:date="2024-10-25T14:41:1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w:t>
        </w:r>
      </w:ins>
      <w:ins w:id="68" w:author="sally" w:date="2024-10-25T14:41: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18F92C82">
      <w:pPr>
        <w:spacing w:line="360" w:lineRule="auto"/>
        <w:ind w:firstLine="480" w:firstLineChars="200"/>
        <w:rPr>
          <w:del w:id="69" w:author="sally" w:date="2024-10-25T14:55:45Z"/>
          <w:rFonts w:asciiTheme="minorEastAsia" w:hAnsiTheme="minorEastAsia" w:cstheme="minorEastAsia"/>
          <w:color w:val="000000" w:themeColor="text1"/>
          <w:sz w:val="24"/>
          <w:u w:color="0000FF"/>
          <w14:textFill>
            <w14:solidFill>
              <w14:schemeClr w14:val="tx1"/>
            </w14:solidFill>
          </w14:textFill>
        </w:rPr>
      </w:pPr>
      <w:ins w:id="70" w:author="sally" w:date="2024-10-25T14:41:2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仿生</w:t>
        </w:r>
      </w:ins>
      <w:ins w:id="71" w:author="sally" w:date="2024-10-25T14:41:2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w:t>
        </w:r>
      </w:ins>
      <w:ins w:id="72" w:author="sally" w:date="2024-10-25T14:41: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在水下</w:t>
        </w:r>
      </w:ins>
      <w:ins w:id="73" w:author="sally" w:date="2024-10-25T14:41: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运行</w:t>
        </w:r>
      </w:ins>
      <w:ins w:id="74" w:author="sally" w:date="2024-10-25T14:41:2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时</w:t>
        </w:r>
      </w:ins>
      <w:ins w:id="75" w:author="sally" w:date="2024-10-25T14:41:3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76" w:author="sally" w:date="2024-10-25T14:54:5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由于龟壳为一个整体，整个外表面与水接触，</w:t>
        </w:r>
      </w:ins>
      <w:ins w:id="77" w:author="sally" w:date="2024-10-25T14:55:1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当乌龟在水下转向时，</w:t>
        </w:r>
      </w:ins>
      <w:ins w:id="78" w:author="sally" w:date="2024-10-25T14:44:3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整体</w:t>
        </w:r>
      </w:ins>
      <w:ins w:id="79" w:author="sally" w:date="2024-10-25T14:44: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80" w:author="sally" w:date="2024-10-25T14:44: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龟壳在</w:t>
        </w:r>
      </w:ins>
      <w:ins w:id="81" w:author="sally" w:date="2024-10-25T14:44: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转向</w:t>
        </w:r>
      </w:ins>
      <w:ins w:id="82" w:author="sally" w:date="2024-10-25T14:51: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或</w:t>
        </w:r>
      </w:ins>
      <w:ins w:id="83" w:author="sally" w:date="2024-10-25T14:51:4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转弯</w:t>
        </w:r>
      </w:ins>
      <w:ins w:id="84" w:author="sally" w:date="2024-10-25T14:44:4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过程</w:t>
        </w:r>
      </w:ins>
      <w:ins w:id="85" w:author="sally" w:date="2024-10-25T14:44: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中，</w:t>
        </w:r>
      </w:ins>
      <w:ins w:id="86" w:author="sally" w:date="2024-10-29T09:12: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靠近</w:t>
        </w:r>
      </w:ins>
      <w:ins w:id="87" w:author="sally" w:date="2024-10-29T09:12: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转弯</w:t>
        </w:r>
      </w:ins>
      <w:ins w:id="88" w:author="sally" w:date="2024-10-29T09:12:5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半径</w:t>
        </w:r>
      </w:ins>
      <w:ins w:id="89" w:author="sally" w:date="2024-10-29T09:12:5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90" w:author="sally" w:date="2024-10-25T14:51:5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乌龟</w:t>
        </w:r>
      </w:ins>
      <w:ins w:id="91" w:author="sally" w:date="2024-10-25T14:52:0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一侧</w:t>
        </w:r>
      </w:ins>
      <w:ins w:id="92" w:author="sally" w:date="2024-10-25T14:52: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受到</w:t>
        </w:r>
      </w:ins>
      <w:ins w:id="93" w:author="sally" w:date="2024-10-25T14:52: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94" w:author="sally" w:date="2024-10-25T14:52: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液体的</w:t>
        </w:r>
      </w:ins>
      <w:ins w:id="95" w:author="sally" w:date="2024-10-25T14:52:0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阻力</w:t>
        </w:r>
      </w:ins>
      <w:ins w:id="96" w:author="sally" w:date="2024-10-25T14:52:0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增加</w:t>
        </w:r>
      </w:ins>
      <w:ins w:id="97" w:author="sally" w:date="2024-10-25T14:52:0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98" w:author="sally" w:date="2024-10-25T14:52: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99" w:author="sally" w:date="2024-10-25T14:52:1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惯性</w:t>
        </w:r>
      </w:ins>
      <w:ins w:id="100" w:author="sally" w:date="2024-10-25T14:52:1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作用</w:t>
        </w:r>
      </w:ins>
      <w:ins w:id="101" w:author="sally" w:date="2024-10-25T14:52:1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下，</w:t>
        </w:r>
      </w:ins>
      <w:ins w:id="102" w:author="sally" w:date="2024-10-25T14:52:2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容易</w:t>
        </w:r>
      </w:ins>
      <w:ins w:id="103" w:author="sally" w:date="2024-10-25T14:52:2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引起</w:t>
        </w:r>
      </w:ins>
      <w:ins w:id="104" w:author="sally" w:date="2024-10-25T14:52:3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乌龟</w:t>
        </w:r>
      </w:ins>
      <w:ins w:id="105" w:author="sally" w:date="2024-10-25T14:52:3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机器人</w:t>
        </w:r>
      </w:ins>
      <w:ins w:id="106" w:author="sally" w:date="2024-10-29T09:01: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转弯或</w:t>
        </w:r>
      </w:ins>
      <w:ins w:id="107" w:author="sally" w:date="2024-10-29T09:01:0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转向</w:t>
        </w:r>
      </w:ins>
      <w:ins w:id="108" w:author="sally" w:date="2024-10-25T14:52:5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不</w:t>
        </w:r>
      </w:ins>
      <w:ins w:id="109" w:author="sally" w:date="2024-10-25T14:52:5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平稳</w:t>
        </w:r>
      </w:ins>
      <w:ins w:id="110" w:author="sally" w:date="2024-10-25T14:53:0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111" w:author="sally" w:date="2024-10-25T14:53:3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发生</w:t>
        </w:r>
      </w:ins>
      <w:ins w:id="112" w:author="sally" w:date="2024-10-25T14:53:4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侧翻的</w:t>
        </w:r>
      </w:ins>
      <w:ins w:id="113" w:author="sally" w:date="2024-10-25T14:53: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现象</w:t>
        </w:r>
      </w:ins>
      <w:ins w:id="114" w:author="sally" w:date="2024-10-25T14:53:4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发生</w:t>
        </w:r>
      </w:ins>
      <w:ins w:id="115" w:author="sally" w:date="2024-10-25T14:53: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del w:id="116" w:author="sally" w:date="2024-10-25T14:55:45Z">
        <w:r>
          <w:rPr>
            <w:rFonts w:hint="eastAsia" w:asciiTheme="minorEastAsia" w:hAnsiTheme="minorEastAsia" w:cstheme="minorEastAsia"/>
            <w:color w:val="000000" w:themeColor="text1"/>
            <w:sz w:val="24"/>
            <w:u w:color="0000FF"/>
            <w14:textFill>
              <w14:solidFill>
                <w14:schemeClr w14:val="tx1"/>
              </w14:solidFill>
            </w14:textFill>
          </w:rPr>
          <w:delText>典型设计是单层结构，与乌龟腔体像结合，从而整体结构类似真实乌龟。</w:delText>
        </w:r>
      </w:del>
    </w:p>
    <w:p w14:paraId="0CF12109">
      <w:pPr>
        <w:spacing w:line="360" w:lineRule="auto"/>
        <w:ind w:firstLine="480" w:firstLineChars="200"/>
        <w:rPr>
          <w:del w:id="117" w:author="sally" w:date="2024-10-25T14:55:50Z"/>
          <w:rFonts w:hint="eastAsia" w:asciiTheme="minorEastAsia" w:hAnsiTheme="minorEastAsia" w:cstheme="minorEastAsia"/>
          <w:color w:val="000000" w:themeColor="text1"/>
          <w:sz w:val="24"/>
          <w14:textFill>
            <w14:solidFill>
              <w14:schemeClr w14:val="tx1"/>
            </w14:solidFill>
          </w14:textFill>
        </w:rPr>
      </w:pPr>
      <w:del w:id="118" w:author="sally" w:date="2024-10-25T14:55:45Z">
        <w:r>
          <w:rPr>
            <w:rFonts w:hint="eastAsia" w:asciiTheme="minorEastAsia" w:hAnsiTheme="minorEastAsia" w:eastAsiaTheme="minorEastAsia" w:cstheme="minorEastAsia"/>
            <w:sz w:val="24"/>
          </w:rPr>
          <w:delText>当前仿生乌龟的壳体设计多采用单层结构，主要与腔体直接结合，模拟真实乌龟的外形与功能。然而，</w:delText>
        </w:r>
      </w:del>
      <w:del w:id="119" w:author="sally" w:date="2024-10-25T14:55:45Z">
        <w:r>
          <w:rPr>
            <w:rFonts w:hint="eastAsia" w:asciiTheme="minorEastAsia" w:hAnsiTheme="minorEastAsia" w:eastAsiaTheme="minorEastAsia" w:cstheme="minorEastAsia"/>
            <w:color w:val="0000FF"/>
            <w:sz w:val="24"/>
          </w:rPr>
          <w:delText>这种单层结构存在散热性差、结构刚性不足以及水下运动阻力较大等问题</w:delText>
        </w:r>
      </w:del>
      <w:del w:id="120" w:author="sally" w:date="2024-10-25T14:55:45Z">
        <w:r>
          <w:rPr>
            <w:rFonts w:hint="eastAsia" w:asciiTheme="minorEastAsia" w:hAnsiTheme="minorEastAsia" w:eastAsiaTheme="minorEastAsia" w:cstheme="minorEastAsia"/>
            <w:sz w:val="24"/>
          </w:rPr>
          <w:delText>，难以满足复杂环境中的多重需求。因此，为提升仿生乌龟的功能性和适应性，亟需开发具备更佳散热性、力学性能和流体动力学优势的多层结构壳体设计，以改善仿生性能并增强运动效率</w:delText>
        </w:r>
      </w:del>
      <w:del w:id="121" w:author="sally" w:date="2024-10-25T14:55:50Z">
        <w:r>
          <w:rPr>
            <w:rFonts w:hint="eastAsia" w:asciiTheme="minorEastAsia" w:hAnsiTheme="minorEastAsia" w:eastAsiaTheme="minorEastAsia" w:cstheme="minorEastAsia"/>
            <w:sz w:val="24"/>
          </w:rPr>
          <w:delText>。</w:delText>
        </w:r>
      </w:del>
    </w:p>
    <w:p w14:paraId="62DFCF5F">
      <w:pPr>
        <w:spacing w:line="360" w:lineRule="auto"/>
        <w:ind w:firstLine="480" w:firstLineChars="200"/>
        <w:rPr>
          <w:del w:id="122" w:author="sally" w:date="2024-10-25T14:55:52Z"/>
          <w:rFonts w:hint="eastAsia" w:asciiTheme="minorEastAsia" w:hAnsiTheme="minorEastAsia" w:cstheme="minorEastAsia"/>
          <w:sz w:val="24"/>
        </w:rPr>
      </w:pPr>
    </w:p>
    <w:p w14:paraId="1E93F1BF">
      <w:pPr>
        <w:spacing w:line="360" w:lineRule="auto"/>
        <w:ind w:firstLine="480" w:firstLineChars="200"/>
        <w:rPr>
          <w:rFonts w:hint="eastAsia" w:asciiTheme="minorEastAsia" w:hAnsiTheme="minorEastAsia" w:cstheme="minorEastAsia"/>
          <w:sz w:val="24"/>
        </w:rPr>
      </w:pPr>
    </w:p>
    <w:p w14:paraId="5BCD6960">
      <w:pPr>
        <w:pStyle w:val="11"/>
        <w:numPr>
          <w:ilvl w:val="0"/>
          <w:numId w:val="1"/>
        </w:numPr>
        <w:tabs>
          <w:tab w:val="left" w:pos="720"/>
        </w:tabs>
        <w:spacing w:line="360" w:lineRule="auto"/>
        <w:rPr>
          <w:rFonts w:hint="eastAsia" w:asciiTheme="minorEastAsia" w:hAnsiTheme="minorEastAsia" w:eastAsiaTheme="minorEastAsia" w:cstheme="minorEastAsia"/>
          <w:b/>
          <w:bCs/>
          <w:lang w:val="zh-TW"/>
        </w:rPr>
      </w:pPr>
      <w:r>
        <w:rPr>
          <w:rFonts w:hint="eastAsia" w:asciiTheme="minorEastAsia" w:hAnsiTheme="minorEastAsia" w:eastAsiaTheme="minorEastAsia" w:cstheme="minorEastAsia"/>
          <w:b/>
          <w:bCs/>
          <w:lang w:val="zh-TW"/>
        </w:rPr>
        <w:t>本</w:t>
      </w:r>
      <w:r>
        <w:rPr>
          <w:rFonts w:hint="eastAsia" w:asciiTheme="minorEastAsia" w:hAnsiTheme="minorEastAsia" w:eastAsiaTheme="minorEastAsia" w:cstheme="minorEastAsia"/>
          <w:b/>
          <w:bCs/>
        </w:rPr>
        <w:t>申请</w:t>
      </w:r>
      <w:r>
        <w:rPr>
          <w:rFonts w:hint="eastAsia" w:asciiTheme="minorEastAsia" w:hAnsiTheme="minorEastAsia" w:eastAsiaTheme="minorEastAsia" w:cstheme="minorEastAsia"/>
          <w:b/>
          <w:bCs/>
          <w:lang w:val="zh-TW"/>
        </w:rPr>
        <w:t>要解决的技术问题</w:t>
      </w:r>
    </w:p>
    <w:p w14:paraId="5BCD6961">
      <w:pPr>
        <w:spacing w:line="360" w:lineRule="auto"/>
        <w:ind w:firstLine="480" w:firstLineChars="200"/>
        <w:rPr>
          <w:ins w:id="123" w:author="sally" w:date="2024-10-25T14:56:40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del w:id="124" w:author="sally" w:date="2024-10-25T14:59:36Z">
        <w:r>
          <w:rPr>
            <w:rFonts w:hint="eastAsia" w:asciiTheme="minorEastAsia" w:hAnsiTheme="minorEastAsia" w:cstheme="minorEastAsia"/>
            <w:sz w:val="24"/>
          </w:rPr>
          <w:delText>仿生乌龟壳的结构设计，需要满足多重设计目标：</w:delText>
        </w:r>
      </w:del>
      <w:ins w:id="125" w:author="sally" w:date="2024-10-25T14:57:2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本</w:t>
        </w:r>
      </w:ins>
      <w:ins w:id="126" w:author="sally" w:date="2024-10-25T14:57:2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申请</w:t>
        </w:r>
      </w:ins>
      <w:ins w:id="127" w:author="sally" w:date="2024-10-25T14:57:2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所要</w:t>
        </w:r>
      </w:ins>
      <w:ins w:id="128" w:author="sally" w:date="2024-10-25T14:57:2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解决的</w:t>
        </w:r>
      </w:ins>
      <w:ins w:id="129" w:author="sally" w:date="2024-10-25T14:57:2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技术</w:t>
        </w:r>
      </w:ins>
      <w:ins w:id="130" w:author="sally" w:date="2024-10-25T14:57: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问题是</w:t>
        </w:r>
      </w:ins>
      <w:ins w:id="131" w:author="sally" w:date="2024-10-25T14:57: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132" w:author="sally" w:date="2024-10-25T14:57:3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仿生</w:t>
        </w:r>
      </w:ins>
      <w:ins w:id="133" w:author="sally" w:date="2024-10-25T14:57:3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乌龟</w:t>
        </w:r>
      </w:ins>
      <w:ins w:id="134" w:author="sally" w:date="2024-10-25T14:57: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机器人的</w:t>
        </w:r>
      </w:ins>
      <w:ins w:id="135" w:author="sally" w:date="2024-10-25T14:57: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龟壳为</w:t>
        </w:r>
      </w:ins>
      <w:ins w:id="136" w:author="sally" w:date="2024-10-25T14:57:4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一个</w:t>
        </w:r>
      </w:ins>
      <w:ins w:id="137" w:author="sally" w:date="2024-10-25T14:57: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整体，</w:t>
        </w:r>
      </w:ins>
      <w:ins w:id="138" w:author="sally" w:date="2024-10-25T14:57: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139" w:author="sally" w:date="2024-10-25T14:57:4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乌龟</w:t>
        </w:r>
      </w:ins>
      <w:ins w:id="140" w:author="sally" w:date="2024-10-25T14:57: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转向</w:t>
        </w:r>
      </w:ins>
      <w:ins w:id="141" w:author="sally" w:date="2024-10-25T14:57:5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时，</w:t>
        </w:r>
      </w:ins>
      <w:ins w:id="142" w:author="sally" w:date="2024-10-25T14:57:5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乌龟</w:t>
        </w:r>
      </w:ins>
      <w:ins w:id="143" w:author="sally" w:date="2024-10-25T14:57:5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难</w:t>
        </w:r>
      </w:ins>
      <w:ins w:id="144" w:author="sally" w:date="2024-10-25T14:57:5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以</w:t>
        </w:r>
      </w:ins>
      <w:ins w:id="145" w:author="sally" w:date="2024-10-25T14:57:5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平稳</w:t>
        </w:r>
      </w:ins>
      <w:ins w:id="146" w:author="sally" w:date="2024-10-25T14:58:0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运行</w:t>
        </w:r>
      </w:ins>
      <w:ins w:id="147" w:author="sally" w:date="2024-10-25T14:58: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148" w:author="sally" w:date="2024-10-25T14:58: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容易</w:t>
        </w:r>
      </w:ins>
      <w:ins w:id="149" w:author="sally" w:date="2024-10-25T14:58: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发生</w:t>
        </w:r>
      </w:ins>
      <w:ins w:id="150" w:author="sally" w:date="2024-10-25T14:58:0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侧翻</w:t>
        </w:r>
      </w:ins>
      <w:ins w:id="151" w:author="sally" w:date="2024-10-25T15:02: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39220EE0">
      <w:pPr>
        <w:spacing w:line="360" w:lineRule="auto"/>
        <w:ind w:firstLine="480" w:firstLineChars="200"/>
        <w:rPr>
          <w:del w:id="152"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p>
    <w:p w14:paraId="5BCD6962">
      <w:pPr>
        <w:spacing w:line="360" w:lineRule="auto"/>
        <w:ind w:firstLine="480" w:firstLineChars="200"/>
        <w:rPr>
          <w:del w:id="153"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54"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减少阻力</w:delText>
        </w:r>
      </w:del>
    </w:p>
    <w:p w14:paraId="5BCD6963">
      <w:pPr>
        <w:spacing w:line="360" w:lineRule="auto"/>
        <w:ind w:firstLine="480" w:firstLineChars="200"/>
        <w:rPr>
          <w:del w:id="155"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56"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仿生目标</w:delText>
        </w:r>
      </w:del>
    </w:p>
    <w:p w14:paraId="5BCD6964">
      <w:pPr>
        <w:spacing w:line="360" w:lineRule="auto"/>
        <w:ind w:firstLine="480" w:firstLineChars="200"/>
        <w:rPr>
          <w:del w:id="157"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58"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腔体散热</w:delText>
        </w:r>
      </w:del>
    </w:p>
    <w:p w14:paraId="5BCD6965">
      <w:pPr>
        <w:spacing w:line="360" w:lineRule="auto"/>
        <w:ind w:firstLine="480" w:firstLineChars="200"/>
        <w:rPr>
          <w:del w:id="159"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60"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姿态平衡</w:delText>
        </w:r>
      </w:del>
    </w:p>
    <w:p w14:paraId="5BCD6966">
      <w:pPr>
        <w:spacing w:line="360" w:lineRule="auto"/>
        <w:ind w:firstLine="480" w:firstLineChars="200"/>
        <w:rPr>
          <w:del w:id="161"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62"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结构强度优化：通过多层设计提升仿生乌龟壳的整体强度，增强其在高压水下环境中的抗压能力，避免结构变形或损坏。</w:delText>
        </w:r>
      </w:del>
    </w:p>
    <w:p w14:paraId="5BCD6967">
      <w:pPr>
        <w:spacing w:line="360" w:lineRule="auto"/>
        <w:ind w:firstLine="480" w:firstLineChars="200"/>
        <w:rPr>
          <w:del w:id="163"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64"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水密性改进：解决现有单层壳体在复杂环境下的水密性不足问题，确保多层结构提供更可靠的防水和抗渗透性能。</w:delText>
        </w:r>
      </w:del>
    </w:p>
    <w:p w14:paraId="5BCD6968">
      <w:pPr>
        <w:spacing w:line="360" w:lineRule="auto"/>
        <w:ind w:firstLine="480" w:firstLineChars="200"/>
        <w:rPr>
          <w:del w:id="165"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66"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多环境适应性：优化壳体结构，使其在水下和陆地的过渡过程中保持良好的稳定性与适应性，减少姿态调整时间。</w:delText>
        </w:r>
      </w:del>
    </w:p>
    <w:p w14:paraId="5BCD6969">
      <w:pPr>
        <w:spacing w:line="360" w:lineRule="auto"/>
        <w:ind w:firstLine="480" w:firstLineChars="200"/>
        <w:rPr>
          <w:del w:id="167"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del w:id="168" w:author="sally" w:date="2024-10-25T14:58:14Z">
        <w:r>
          <w:rPr>
            <w:rFonts w:hint="eastAsia" w:asciiTheme="minorEastAsia" w:hAnsiTheme="minorEastAsia" w:eastAsiaTheme="minorEastAsia" w:cstheme="minorEastAsia"/>
            <w:color w:val="000000" w:themeColor="text1"/>
            <w:sz w:val="24"/>
            <w:u w:color="0000FF"/>
            <w14:textFill>
              <w14:solidFill>
                <w14:schemeClr w14:val="tx1"/>
              </w14:solidFill>
            </w14:textFill>
          </w:rPr>
          <w:delText>本申请旨在解决现有仿生乌龟壳单层结构设计的不足，针对复杂水下及陆地环境，提出多层结构方案。具体技术问题包括：1. 减少水下运动时的阻力，以提高效率；2. 实现更精确的仿生外观和功能；3. 提供有效的腔体散热，延长设备运行时间；4. 通过多层设计实现乌龟姿态的稳定和平衡，确保在不同环境下保持优异的运动性能。</w:delText>
        </w:r>
      </w:del>
    </w:p>
    <w:p w14:paraId="5BCD696A">
      <w:pPr>
        <w:spacing w:line="360" w:lineRule="auto"/>
        <w:ind w:firstLine="480" w:firstLineChars="200"/>
        <w:rPr>
          <w:del w:id="169" w:author="sally" w:date="2024-10-25T14:58:14Z"/>
          <w:rFonts w:hint="eastAsia" w:asciiTheme="minorEastAsia" w:hAnsiTheme="minorEastAsia" w:eastAsiaTheme="minorEastAsia" w:cstheme="minorEastAsia"/>
          <w:color w:val="000000" w:themeColor="text1"/>
          <w:sz w:val="24"/>
          <w:u w:color="0000FF"/>
          <w14:textFill>
            <w14:solidFill>
              <w14:schemeClr w14:val="tx1"/>
            </w14:solidFill>
          </w14:textFill>
        </w:rPr>
      </w:pPr>
    </w:p>
    <w:p w14:paraId="5BCD696B">
      <w:pPr>
        <w:spacing w:line="360" w:lineRule="auto"/>
        <w:ind w:firstLine="0" w:firstLineChars="0"/>
        <w:rPr>
          <w:del w:id="170" w:author="sally" w:date="2024-10-25T14:58:19Z"/>
          <w:rFonts w:hint="eastAsia" w:asciiTheme="minorEastAsia" w:hAnsiTheme="minorEastAsia" w:eastAsiaTheme="minorEastAsia" w:cstheme="minorEastAsia"/>
          <w:color w:val="000000" w:themeColor="text1"/>
          <w:sz w:val="24"/>
          <w:u w:color="0000FF"/>
          <w14:textFill>
            <w14:solidFill>
              <w14:schemeClr w14:val="tx1"/>
            </w14:solidFill>
          </w14:textFill>
        </w:rPr>
      </w:pPr>
    </w:p>
    <w:p w14:paraId="57F4218E">
      <w:pPr>
        <w:spacing w:line="360" w:lineRule="auto"/>
        <w:ind w:firstLine="0" w:firstLineChars="0"/>
        <w:rPr>
          <w:del w:id="171" w:author="sally" w:date="2024-10-25T14:58:19Z"/>
          <w:rFonts w:hint="eastAsia" w:asciiTheme="minorEastAsia" w:hAnsiTheme="minorEastAsia" w:eastAsiaTheme="minorEastAsia" w:cstheme="minorEastAsia"/>
          <w:color w:val="000000" w:themeColor="text1"/>
          <w:sz w:val="24"/>
          <w:u w:color="0000FF"/>
          <w14:textFill>
            <w14:solidFill>
              <w14:schemeClr w14:val="tx1"/>
            </w14:solidFill>
          </w14:textFill>
        </w:rPr>
      </w:pPr>
    </w:p>
    <w:p w14:paraId="056EFF33">
      <w:pPr>
        <w:spacing w:line="360" w:lineRule="auto"/>
        <w:ind w:firstLine="0" w:firstLineChars="0"/>
        <w:rPr>
          <w:rFonts w:hint="eastAsia" w:asciiTheme="minorEastAsia" w:hAnsiTheme="minorEastAsia" w:eastAsiaTheme="minorEastAsia" w:cstheme="minorEastAsia"/>
          <w:color w:val="000000" w:themeColor="text1"/>
          <w:sz w:val="24"/>
          <w:u w:color="0000FF"/>
          <w14:textFill>
            <w14:solidFill>
              <w14:schemeClr w14:val="tx1"/>
            </w14:solidFill>
          </w14:textFill>
        </w:rPr>
      </w:pPr>
    </w:p>
    <w:p w14:paraId="5BCD696E">
      <w:pPr>
        <w:pStyle w:val="11"/>
        <w:spacing w:line="360" w:lineRule="auto"/>
        <w:rPr>
          <w:rFonts w:asciiTheme="minorEastAsia" w:hAnsiTheme="minorEastAsia" w:eastAsiaTheme="minorEastAsia" w:cstheme="minorEastAsia"/>
          <w:color w:val="0070C0"/>
          <w:u w:color="0000FF"/>
          <w:lang w:val="zh-TW"/>
        </w:rPr>
      </w:pPr>
      <w:r>
        <w:rPr>
          <w:rFonts w:hint="eastAsia" w:asciiTheme="minorEastAsia" w:hAnsiTheme="minorEastAsia" w:eastAsiaTheme="minorEastAsia" w:cstheme="minorEastAsia"/>
          <w:b/>
          <w:bCs/>
          <w:lang w:val="zh-TW"/>
        </w:rPr>
        <w:t>三、本</w:t>
      </w:r>
      <w:r>
        <w:rPr>
          <w:rFonts w:hint="eastAsia" w:asciiTheme="minorEastAsia" w:hAnsiTheme="minorEastAsia" w:eastAsiaTheme="minorEastAsia" w:cstheme="minorEastAsia"/>
          <w:b/>
          <w:bCs/>
        </w:rPr>
        <w:t>申请</w:t>
      </w:r>
      <w:r>
        <w:rPr>
          <w:rFonts w:hint="eastAsia" w:asciiTheme="minorEastAsia" w:hAnsiTheme="minorEastAsia" w:eastAsiaTheme="minorEastAsia" w:cstheme="minorEastAsia"/>
          <w:b/>
          <w:bCs/>
          <w:lang w:val="zh-TW"/>
        </w:rPr>
        <w:t>的技术方案</w:t>
      </w:r>
      <w:r>
        <w:rPr>
          <w:rFonts w:hint="eastAsia" w:asciiTheme="minorEastAsia" w:hAnsiTheme="minorEastAsia" w:eastAsiaTheme="minorEastAsia" w:cstheme="minorEastAsia"/>
          <w:b/>
          <w:bCs/>
        </w:rPr>
        <w:t>及技术效果</w:t>
      </w:r>
      <w:r>
        <w:rPr>
          <w:rFonts w:hint="eastAsia" w:asciiTheme="minorEastAsia" w:hAnsiTheme="minorEastAsia" w:eastAsiaTheme="minorEastAsia" w:cstheme="minorEastAsia"/>
          <w:b/>
          <w:bCs/>
          <w:color w:val="auto"/>
          <w:u w:color="0000FF"/>
          <w:lang w:val="zh-TW"/>
        </w:rPr>
        <w:t>（本部分为重点内容）</w:t>
      </w:r>
    </w:p>
    <w:p w14:paraId="5BCD696F">
      <w:pPr>
        <w:pStyle w:val="11"/>
        <w:spacing w:line="360" w:lineRule="auto"/>
        <w:rPr>
          <w:rFonts w:hint="eastAsia" w:asciiTheme="minorEastAsia" w:hAnsiTheme="minorEastAsia" w:eastAsiaTheme="minorEastAsia" w:cstheme="minorEastAsia"/>
        </w:rPr>
      </w:pPr>
      <w:commentRangeStart w:id="0"/>
      <w:r>
        <w:rPr>
          <w:rFonts w:hint="eastAsia" w:asciiTheme="minorEastAsia" w:hAnsiTheme="minorEastAsia" w:eastAsiaTheme="minorEastAsia" w:cstheme="minorEastAsia"/>
        </w:rPr>
        <w:t>1、技术方案（核心部分）：</w:t>
      </w:r>
      <w:commentRangeEnd w:id="0"/>
      <w:r>
        <w:rPr>
          <w:rStyle w:val="10"/>
          <w:rFonts w:hint="eastAsia" w:asciiTheme="minorEastAsia" w:hAnsiTheme="minorEastAsia" w:eastAsiaTheme="minorEastAsia" w:cstheme="minorEastAsia"/>
          <w:color w:val="auto"/>
          <w:kern w:val="2"/>
        </w:rPr>
        <w:commentReference w:id="0"/>
      </w:r>
    </w:p>
    <w:p w14:paraId="14868472">
      <w:pPr>
        <w:spacing w:line="360" w:lineRule="auto"/>
        <w:ind w:firstLine="480" w:firstLineChars="200"/>
        <w:rPr>
          <w:ins w:id="172" w:author="sally" w:date="2024-10-29T09:18:41Z"/>
          <w:rFonts w:hint="eastAsia" w:asciiTheme="minorEastAsia" w:hAnsiTheme="minorEastAsia" w:eastAsiaTheme="minorEastAsia" w:cstheme="minorEastAsia"/>
          <w:sz w:val="24"/>
          <w:lang w:val="en-US" w:eastAsia="zh-CN"/>
        </w:rPr>
      </w:pPr>
      <w:ins w:id="173" w:author="sally" w:date="2024-10-25T14:59:20Z">
        <w:r>
          <w:rPr>
            <w:rFonts w:hint="eastAsia" w:asciiTheme="minorEastAsia" w:hAnsiTheme="minorEastAsia" w:eastAsiaTheme="minorEastAsia" w:cstheme="minorEastAsia"/>
            <w:sz w:val="24"/>
            <w:lang w:val="en-US" w:eastAsia="zh-CN"/>
          </w:rPr>
          <w:t>如</w:t>
        </w:r>
      </w:ins>
      <w:ins w:id="174" w:author="sally" w:date="2024-10-25T14:59:22Z">
        <w:r>
          <w:rPr>
            <w:rFonts w:hint="eastAsia" w:asciiTheme="minorEastAsia" w:hAnsiTheme="minorEastAsia" w:eastAsiaTheme="minorEastAsia" w:cstheme="minorEastAsia"/>
            <w:sz w:val="24"/>
            <w:lang w:val="en-US" w:eastAsia="zh-CN"/>
          </w:rPr>
          <w:t>下</w:t>
        </w:r>
      </w:ins>
      <w:ins w:id="175" w:author="sally" w:date="2024-10-25T14:59:23Z">
        <w:r>
          <w:rPr>
            <w:rFonts w:hint="eastAsia" w:asciiTheme="minorEastAsia" w:hAnsiTheme="minorEastAsia" w:eastAsiaTheme="minorEastAsia" w:cstheme="minorEastAsia"/>
            <w:sz w:val="24"/>
            <w:lang w:val="en-US" w:eastAsia="zh-CN"/>
          </w:rPr>
          <w:t>图1</w:t>
        </w:r>
      </w:ins>
      <w:ins w:id="176" w:author="sally" w:date="2024-10-25T14:59:24Z">
        <w:r>
          <w:rPr>
            <w:rFonts w:hint="eastAsia" w:asciiTheme="minorEastAsia" w:hAnsiTheme="minorEastAsia" w:eastAsiaTheme="minorEastAsia" w:cstheme="minorEastAsia"/>
            <w:sz w:val="24"/>
            <w:lang w:val="en-US" w:eastAsia="zh-CN"/>
          </w:rPr>
          <w:t>所示，</w:t>
        </w:r>
      </w:ins>
      <w:ins w:id="177" w:author="sally" w:date="2024-10-25T15:04:56Z">
        <w:r>
          <w:rPr>
            <w:rFonts w:hint="eastAsia" w:asciiTheme="minorEastAsia" w:hAnsiTheme="minorEastAsia" w:eastAsiaTheme="minorEastAsia" w:cstheme="minorEastAsia"/>
            <w:sz w:val="24"/>
            <w:lang w:val="en-US" w:eastAsia="zh-CN"/>
          </w:rPr>
          <w:t>乌龟</w:t>
        </w:r>
      </w:ins>
      <w:ins w:id="178" w:author="sally" w:date="2024-10-25T15:05:00Z">
        <w:r>
          <w:rPr>
            <w:rFonts w:hint="eastAsia" w:asciiTheme="minorEastAsia" w:hAnsiTheme="minorEastAsia" w:eastAsiaTheme="minorEastAsia" w:cstheme="minorEastAsia"/>
            <w:sz w:val="24"/>
            <w:lang w:val="en-US" w:eastAsia="zh-CN"/>
          </w:rPr>
          <w:t>的</w:t>
        </w:r>
      </w:ins>
      <w:ins w:id="179" w:author="sally" w:date="2024-10-25T15:05:02Z">
        <w:r>
          <w:rPr>
            <w:rFonts w:hint="eastAsia" w:asciiTheme="minorEastAsia" w:hAnsiTheme="minorEastAsia" w:eastAsiaTheme="minorEastAsia" w:cstheme="minorEastAsia"/>
            <w:sz w:val="24"/>
            <w:lang w:val="en-US" w:eastAsia="zh-CN"/>
          </w:rPr>
          <w:t>龟壳包括</w:t>
        </w:r>
      </w:ins>
      <w:ins w:id="180" w:author="sally" w:date="2024-10-25T15:05:29Z">
        <w:r>
          <w:rPr>
            <w:rFonts w:hint="eastAsia" w:asciiTheme="minorEastAsia" w:hAnsiTheme="minorEastAsia" w:eastAsiaTheme="minorEastAsia" w:cstheme="minorEastAsia"/>
            <w:sz w:val="24"/>
            <w:lang w:val="en-US" w:eastAsia="zh-CN"/>
          </w:rPr>
          <w:t>外壳</w:t>
        </w:r>
      </w:ins>
      <w:ins w:id="181" w:author="sally" w:date="2024-10-25T15:24:27Z">
        <w:r>
          <w:rPr>
            <w:rFonts w:hint="eastAsia" w:asciiTheme="minorEastAsia" w:hAnsiTheme="minorEastAsia" w:eastAsiaTheme="minorEastAsia" w:cstheme="minorEastAsia"/>
            <w:sz w:val="24"/>
            <w:lang w:val="en-US" w:eastAsia="zh-CN"/>
          </w:rPr>
          <w:t>（</w:t>
        </w:r>
      </w:ins>
      <w:ins w:id="182" w:author="sally" w:date="2024-10-25T15:24:32Z">
        <w:r>
          <w:rPr>
            <w:rFonts w:hint="eastAsia" w:asciiTheme="minorEastAsia" w:hAnsiTheme="minorEastAsia" w:eastAsiaTheme="minorEastAsia" w:cstheme="minorEastAsia"/>
            <w:sz w:val="24"/>
            <w:lang w:val="en-US" w:eastAsia="zh-CN"/>
          </w:rPr>
          <w:t>未</w:t>
        </w:r>
      </w:ins>
      <w:ins w:id="183" w:author="sally" w:date="2024-10-25T15:24:37Z">
        <w:r>
          <w:rPr>
            <w:rFonts w:hint="eastAsia" w:asciiTheme="minorEastAsia" w:hAnsiTheme="minorEastAsia" w:eastAsiaTheme="minorEastAsia" w:cstheme="minorEastAsia"/>
            <w:sz w:val="24"/>
            <w:lang w:val="en-US" w:eastAsia="zh-CN"/>
          </w:rPr>
          <w:t>示意</w:t>
        </w:r>
      </w:ins>
      <w:ins w:id="184" w:author="sally" w:date="2024-10-25T15:24:38Z">
        <w:r>
          <w:rPr>
            <w:rFonts w:hint="eastAsia" w:asciiTheme="minorEastAsia" w:hAnsiTheme="minorEastAsia" w:eastAsiaTheme="minorEastAsia" w:cstheme="minorEastAsia"/>
            <w:sz w:val="24"/>
            <w:lang w:val="en-US" w:eastAsia="zh-CN"/>
          </w:rPr>
          <w:t>出</w:t>
        </w:r>
      </w:ins>
      <w:ins w:id="185" w:author="sally" w:date="2024-10-25T15:24:27Z">
        <w:r>
          <w:rPr>
            <w:rFonts w:hint="eastAsia" w:asciiTheme="minorEastAsia" w:hAnsiTheme="minorEastAsia" w:eastAsiaTheme="minorEastAsia" w:cstheme="minorEastAsia"/>
            <w:sz w:val="24"/>
            <w:lang w:val="en-US" w:eastAsia="zh-CN"/>
          </w:rPr>
          <w:t>）</w:t>
        </w:r>
      </w:ins>
      <w:ins w:id="186" w:author="sally" w:date="2024-10-25T15:05:30Z">
        <w:r>
          <w:rPr>
            <w:rFonts w:hint="eastAsia" w:asciiTheme="minorEastAsia" w:hAnsiTheme="minorEastAsia" w:eastAsiaTheme="minorEastAsia" w:cstheme="minorEastAsia"/>
            <w:sz w:val="24"/>
            <w:lang w:val="en-US" w:eastAsia="zh-CN"/>
          </w:rPr>
          <w:t>、</w:t>
        </w:r>
      </w:ins>
      <w:ins w:id="187" w:author="sally" w:date="2024-10-25T15:05:32Z">
        <w:r>
          <w:rPr>
            <w:rFonts w:hint="eastAsia" w:asciiTheme="minorEastAsia" w:hAnsiTheme="minorEastAsia" w:eastAsiaTheme="minorEastAsia" w:cstheme="minorEastAsia"/>
            <w:sz w:val="24"/>
            <w:lang w:val="en-US" w:eastAsia="zh-CN"/>
          </w:rPr>
          <w:t>内壳</w:t>
        </w:r>
      </w:ins>
      <w:ins w:id="188" w:author="sally" w:date="2024-10-25T15:05:33Z">
        <w:r>
          <w:rPr>
            <w:rFonts w:hint="eastAsia" w:asciiTheme="minorEastAsia" w:hAnsiTheme="minorEastAsia" w:eastAsiaTheme="minorEastAsia" w:cstheme="minorEastAsia"/>
            <w:sz w:val="24"/>
            <w:lang w:val="en-US" w:eastAsia="zh-CN"/>
          </w:rPr>
          <w:t>以及</w:t>
        </w:r>
      </w:ins>
      <w:ins w:id="189" w:author="sally" w:date="2024-10-25T15:05:34Z">
        <w:r>
          <w:rPr>
            <w:rFonts w:hint="eastAsia" w:asciiTheme="minorEastAsia" w:hAnsiTheme="minorEastAsia" w:eastAsiaTheme="minorEastAsia" w:cstheme="minorEastAsia"/>
            <w:sz w:val="24"/>
            <w:lang w:val="en-US" w:eastAsia="zh-CN"/>
          </w:rPr>
          <w:t>底座，</w:t>
        </w:r>
      </w:ins>
      <w:ins w:id="190" w:author="sally" w:date="2024-10-25T15:05:36Z">
        <w:r>
          <w:rPr>
            <w:rFonts w:hint="eastAsia" w:asciiTheme="minorEastAsia" w:hAnsiTheme="minorEastAsia" w:eastAsiaTheme="minorEastAsia" w:cstheme="minorEastAsia"/>
            <w:sz w:val="24"/>
            <w:lang w:val="en-US" w:eastAsia="zh-CN"/>
          </w:rPr>
          <w:t>内壳和</w:t>
        </w:r>
      </w:ins>
      <w:ins w:id="191" w:author="sally" w:date="2024-10-25T15:05:38Z">
        <w:r>
          <w:rPr>
            <w:rFonts w:hint="eastAsia" w:asciiTheme="minorEastAsia" w:hAnsiTheme="minorEastAsia" w:eastAsiaTheme="minorEastAsia" w:cstheme="minorEastAsia"/>
            <w:sz w:val="24"/>
            <w:lang w:val="en-US" w:eastAsia="zh-CN"/>
          </w:rPr>
          <w:t>底座</w:t>
        </w:r>
      </w:ins>
      <w:ins w:id="192" w:author="sally" w:date="2024-10-25T15:05:39Z">
        <w:r>
          <w:rPr>
            <w:rFonts w:hint="eastAsia" w:asciiTheme="minorEastAsia" w:hAnsiTheme="minorEastAsia" w:eastAsiaTheme="minorEastAsia" w:cstheme="minorEastAsia"/>
            <w:sz w:val="24"/>
            <w:lang w:val="en-US" w:eastAsia="zh-CN"/>
          </w:rPr>
          <w:t>之间</w:t>
        </w:r>
      </w:ins>
      <w:ins w:id="193" w:author="sally" w:date="2024-10-25T15:05:41Z">
        <w:r>
          <w:rPr>
            <w:rFonts w:hint="eastAsia" w:asciiTheme="minorEastAsia" w:hAnsiTheme="minorEastAsia" w:eastAsiaTheme="minorEastAsia" w:cstheme="minorEastAsia"/>
            <w:sz w:val="24"/>
            <w:lang w:val="en-US" w:eastAsia="zh-CN"/>
          </w:rPr>
          <w:t>密封</w:t>
        </w:r>
      </w:ins>
      <w:ins w:id="194" w:author="sally" w:date="2024-10-25T15:05:42Z">
        <w:r>
          <w:rPr>
            <w:rFonts w:hint="eastAsia" w:asciiTheme="minorEastAsia" w:hAnsiTheme="minorEastAsia" w:eastAsiaTheme="minorEastAsia" w:cstheme="minorEastAsia"/>
            <w:sz w:val="24"/>
            <w:lang w:val="en-US" w:eastAsia="zh-CN"/>
          </w:rPr>
          <w:t>固定</w:t>
        </w:r>
      </w:ins>
      <w:ins w:id="195" w:author="sally" w:date="2024-10-25T15:05:43Z">
        <w:r>
          <w:rPr>
            <w:rFonts w:hint="eastAsia" w:asciiTheme="minorEastAsia" w:hAnsiTheme="minorEastAsia" w:eastAsiaTheme="minorEastAsia" w:cstheme="minorEastAsia"/>
            <w:sz w:val="24"/>
            <w:lang w:val="en-US" w:eastAsia="zh-CN"/>
          </w:rPr>
          <w:t>连接，</w:t>
        </w:r>
      </w:ins>
      <w:ins w:id="196" w:author="sally" w:date="2024-10-25T15:05:44Z">
        <w:r>
          <w:rPr>
            <w:rFonts w:hint="eastAsia" w:asciiTheme="minorEastAsia" w:hAnsiTheme="minorEastAsia" w:eastAsiaTheme="minorEastAsia" w:cstheme="minorEastAsia"/>
            <w:sz w:val="24"/>
            <w:lang w:val="en-US" w:eastAsia="zh-CN"/>
          </w:rPr>
          <w:t>以</w:t>
        </w:r>
      </w:ins>
      <w:ins w:id="197" w:author="sally" w:date="2024-10-25T15:05:45Z">
        <w:r>
          <w:rPr>
            <w:rFonts w:hint="eastAsia" w:asciiTheme="minorEastAsia" w:hAnsiTheme="minorEastAsia" w:eastAsiaTheme="minorEastAsia" w:cstheme="minorEastAsia"/>
            <w:sz w:val="24"/>
            <w:lang w:val="en-US" w:eastAsia="zh-CN"/>
          </w:rPr>
          <w:t>形成一个</w:t>
        </w:r>
      </w:ins>
      <w:ins w:id="198" w:author="sally" w:date="2024-10-25T15:05:46Z">
        <w:r>
          <w:rPr>
            <w:rFonts w:hint="eastAsia" w:asciiTheme="minorEastAsia" w:hAnsiTheme="minorEastAsia" w:eastAsiaTheme="minorEastAsia" w:cstheme="minorEastAsia"/>
            <w:sz w:val="24"/>
            <w:lang w:val="en-US" w:eastAsia="zh-CN"/>
          </w:rPr>
          <w:t>防水</w:t>
        </w:r>
      </w:ins>
      <w:ins w:id="199" w:author="sally" w:date="2024-10-25T15:05:47Z">
        <w:r>
          <w:rPr>
            <w:rFonts w:hint="eastAsia" w:asciiTheme="minorEastAsia" w:hAnsiTheme="minorEastAsia" w:eastAsiaTheme="minorEastAsia" w:cstheme="minorEastAsia"/>
            <w:sz w:val="24"/>
            <w:lang w:val="en-US" w:eastAsia="zh-CN"/>
          </w:rPr>
          <w:t>的</w:t>
        </w:r>
      </w:ins>
      <w:ins w:id="200" w:author="sally" w:date="2024-10-25T15:05:48Z">
        <w:r>
          <w:rPr>
            <w:rFonts w:hint="eastAsia" w:asciiTheme="minorEastAsia" w:hAnsiTheme="minorEastAsia" w:eastAsiaTheme="minorEastAsia" w:cstheme="minorEastAsia"/>
            <w:sz w:val="24"/>
            <w:lang w:val="en-US" w:eastAsia="zh-CN"/>
          </w:rPr>
          <w:t>容纳</w:t>
        </w:r>
      </w:ins>
      <w:ins w:id="201" w:author="sally" w:date="2024-10-25T15:05:49Z">
        <w:r>
          <w:rPr>
            <w:rFonts w:hint="eastAsia" w:asciiTheme="minorEastAsia" w:hAnsiTheme="minorEastAsia" w:eastAsiaTheme="minorEastAsia" w:cstheme="minorEastAsia"/>
            <w:sz w:val="24"/>
            <w:lang w:val="en-US" w:eastAsia="zh-CN"/>
          </w:rPr>
          <w:t>腔；</w:t>
        </w:r>
      </w:ins>
      <w:ins w:id="202" w:author="sally" w:date="2024-10-25T15:05:52Z">
        <w:r>
          <w:rPr>
            <w:rFonts w:hint="eastAsia" w:asciiTheme="minorEastAsia" w:hAnsiTheme="minorEastAsia" w:eastAsiaTheme="minorEastAsia" w:cstheme="minorEastAsia"/>
            <w:sz w:val="24"/>
            <w:lang w:val="en-US" w:eastAsia="zh-CN"/>
          </w:rPr>
          <w:t>电器</w:t>
        </w:r>
      </w:ins>
      <w:ins w:id="203" w:author="sally" w:date="2024-10-25T15:05:53Z">
        <w:r>
          <w:rPr>
            <w:rFonts w:hint="eastAsia" w:asciiTheme="minorEastAsia" w:hAnsiTheme="minorEastAsia" w:eastAsiaTheme="minorEastAsia" w:cstheme="minorEastAsia"/>
            <w:sz w:val="24"/>
            <w:lang w:val="en-US" w:eastAsia="zh-CN"/>
          </w:rPr>
          <w:t>元件</w:t>
        </w:r>
      </w:ins>
      <w:ins w:id="204" w:author="sally" w:date="2024-10-25T15:05:54Z">
        <w:r>
          <w:rPr>
            <w:rFonts w:hint="eastAsia" w:asciiTheme="minorEastAsia" w:hAnsiTheme="minorEastAsia" w:eastAsiaTheme="minorEastAsia" w:cstheme="minorEastAsia"/>
            <w:sz w:val="24"/>
            <w:lang w:val="en-US" w:eastAsia="zh-CN"/>
          </w:rPr>
          <w:t>均设在</w:t>
        </w:r>
      </w:ins>
      <w:ins w:id="205" w:author="sally" w:date="2024-10-25T15:05:55Z">
        <w:r>
          <w:rPr>
            <w:rFonts w:hint="eastAsia" w:asciiTheme="minorEastAsia" w:hAnsiTheme="minorEastAsia" w:eastAsiaTheme="minorEastAsia" w:cstheme="minorEastAsia"/>
            <w:sz w:val="24"/>
            <w:lang w:val="en-US" w:eastAsia="zh-CN"/>
          </w:rPr>
          <w:t>此</w:t>
        </w:r>
      </w:ins>
      <w:ins w:id="206" w:author="sally" w:date="2024-10-25T15:05:56Z">
        <w:r>
          <w:rPr>
            <w:rFonts w:hint="eastAsia" w:asciiTheme="minorEastAsia" w:hAnsiTheme="minorEastAsia" w:eastAsiaTheme="minorEastAsia" w:cstheme="minorEastAsia"/>
            <w:sz w:val="24"/>
            <w:lang w:val="en-US" w:eastAsia="zh-CN"/>
          </w:rPr>
          <w:t>容纳</w:t>
        </w:r>
      </w:ins>
      <w:ins w:id="207" w:author="sally" w:date="2024-10-25T15:05:57Z">
        <w:r>
          <w:rPr>
            <w:rFonts w:hint="eastAsia" w:asciiTheme="minorEastAsia" w:hAnsiTheme="minorEastAsia" w:eastAsiaTheme="minorEastAsia" w:cstheme="minorEastAsia"/>
            <w:sz w:val="24"/>
            <w:lang w:val="en-US" w:eastAsia="zh-CN"/>
          </w:rPr>
          <w:t>腔内</w:t>
        </w:r>
      </w:ins>
      <w:ins w:id="208" w:author="sally" w:date="2024-10-25T15:05:58Z">
        <w:r>
          <w:rPr>
            <w:rFonts w:hint="eastAsia" w:asciiTheme="minorEastAsia" w:hAnsiTheme="minorEastAsia" w:eastAsiaTheme="minorEastAsia" w:cstheme="minorEastAsia"/>
            <w:sz w:val="24"/>
            <w:lang w:val="en-US" w:eastAsia="zh-CN"/>
          </w:rPr>
          <w:t>；</w:t>
        </w:r>
      </w:ins>
      <w:ins w:id="209" w:author="sally" w:date="2024-10-25T15:24:48Z">
        <w:r>
          <w:rPr>
            <w:rFonts w:hint="eastAsia" w:asciiTheme="minorEastAsia" w:hAnsiTheme="minorEastAsia" w:eastAsiaTheme="minorEastAsia" w:cstheme="minorEastAsia"/>
            <w:sz w:val="24"/>
            <w:lang w:val="en-US" w:eastAsia="zh-CN"/>
          </w:rPr>
          <w:t>外壳</w:t>
        </w:r>
      </w:ins>
      <w:ins w:id="210" w:author="sally" w:date="2024-10-25T15:24:49Z">
        <w:r>
          <w:rPr>
            <w:rFonts w:hint="eastAsia" w:asciiTheme="minorEastAsia" w:hAnsiTheme="minorEastAsia" w:eastAsiaTheme="minorEastAsia" w:cstheme="minorEastAsia"/>
            <w:sz w:val="24"/>
            <w:lang w:val="en-US" w:eastAsia="zh-CN"/>
          </w:rPr>
          <w:t>设在</w:t>
        </w:r>
      </w:ins>
      <w:ins w:id="211" w:author="sally" w:date="2024-10-25T15:24:51Z">
        <w:r>
          <w:rPr>
            <w:rFonts w:hint="eastAsia" w:asciiTheme="minorEastAsia" w:hAnsiTheme="minorEastAsia" w:eastAsiaTheme="minorEastAsia" w:cstheme="minorEastAsia"/>
            <w:sz w:val="24"/>
            <w:lang w:val="en-US" w:eastAsia="zh-CN"/>
          </w:rPr>
          <w:t>内壳</w:t>
        </w:r>
      </w:ins>
      <w:ins w:id="212" w:author="sally" w:date="2024-10-25T15:25:26Z">
        <w:r>
          <w:rPr>
            <w:rFonts w:hint="eastAsia" w:asciiTheme="minorEastAsia" w:hAnsiTheme="minorEastAsia" w:eastAsiaTheme="minorEastAsia" w:cstheme="minorEastAsia"/>
            <w:sz w:val="24"/>
            <w:lang w:val="en-US" w:eastAsia="zh-CN"/>
          </w:rPr>
          <w:t>的</w:t>
        </w:r>
      </w:ins>
      <w:ins w:id="213" w:author="sally" w:date="2024-10-25T15:25:31Z">
        <w:r>
          <w:rPr>
            <w:rFonts w:hint="eastAsia" w:asciiTheme="minorEastAsia" w:hAnsiTheme="minorEastAsia" w:eastAsiaTheme="minorEastAsia" w:cstheme="minorEastAsia"/>
            <w:sz w:val="24"/>
            <w:lang w:val="en-US" w:eastAsia="zh-CN"/>
          </w:rPr>
          <w:t>顶部</w:t>
        </w:r>
      </w:ins>
      <w:ins w:id="214" w:author="sally" w:date="2024-10-25T15:25:32Z">
        <w:r>
          <w:rPr>
            <w:rFonts w:hint="eastAsia" w:asciiTheme="minorEastAsia" w:hAnsiTheme="minorEastAsia" w:eastAsiaTheme="minorEastAsia" w:cstheme="minorEastAsia"/>
            <w:sz w:val="24"/>
            <w:lang w:val="en-US" w:eastAsia="zh-CN"/>
          </w:rPr>
          <w:t>上方</w:t>
        </w:r>
      </w:ins>
      <w:ins w:id="215" w:author="sally" w:date="2024-10-25T15:25:33Z">
        <w:r>
          <w:rPr>
            <w:rFonts w:hint="eastAsia" w:asciiTheme="minorEastAsia" w:hAnsiTheme="minorEastAsia" w:eastAsiaTheme="minorEastAsia" w:cstheme="minorEastAsia"/>
            <w:sz w:val="24"/>
            <w:lang w:val="en-US" w:eastAsia="zh-CN"/>
          </w:rPr>
          <w:t>，</w:t>
        </w:r>
      </w:ins>
      <w:ins w:id="216" w:author="sally" w:date="2024-10-25T15:25:34Z">
        <w:r>
          <w:rPr>
            <w:rFonts w:hint="eastAsia" w:asciiTheme="minorEastAsia" w:hAnsiTheme="minorEastAsia" w:eastAsiaTheme="minorEastAsia" w:cstheme="minorEastAsia"/>
            <w:sz w:val="24"/>
            <w:lang w:val="en-US" w:eastAsia="zh-CN"/>
          </w:rPr>
          <w:t>外壳和</w:t>
        </w:r>
      </w:ins>
      <w:ins w:id="217" w:author="sally" w:date="2024-10-25T15:25:36Z">
        <w:r>
          <w:rPr>
            <w:rFonts w:hint="eastAsia" w:asciiTheme="minorEastAsia" w:hAnsiTheme="minorEastAsia" w:eastAsiaTheme="minorEastAsia" w:cstheme="minorEastAsia"/>
            <w:sz w:val="24"/>
            <w:lang w:val="en-US" w:eastAsia="zh-CN"/>
          </w:rPr>
          <w:t>内壳</w:t>
        </w:r>
      </w:ins>
      <w:ins w:id="218" w:author="sally" w:date="2024-10-25T15:25:37Z">
        <w:r>
          <w:rPr>
            <w:rFonts w:hint="eastAsia" w:asciiTheme="minorEastAsia" w:hAnsiTheme="minorEastAsia" w:eastAsiaTheme="minorEastAsia" w:cstheme="minorEastAsia"/>
            <w:sz w:val="24"/>
            <w:lang w:val="en-US" w:eastAsia="zh-CN"/>
          </w:rPr>
          <w:t>之间</w:t>
        </w:r>
      </w:ins>
      <w:ins w:id="219" w:author="sally" w:date="2024-10-25T15:25:38Z">
        <w:r>
          <w:rPr>
            <w:rFonts w:hint="eastAsia" w:asciiTheme="minorEastAsia" w:hAnsiTheme="minorEastAsia" w:eastAsiaTheme="minorEastAsia" w:cstheme="minorEastAsia"/>
            <w:sz w:val="24"/>
            <w:lang w:val="en-US" w:eastAsia="zh-CN"/>
          </w:rPr>
          <w:t>形成</w:t>
        </w:r>
      </w:ins>
      <w:ins w:id="220" w:author="sally" w:date="2024-10-25T15:36:35Z">
        <w:r>
          <w:rPr>
            <w:rFonts w:hint="eastAsia" w:asciiTheme="minorEastAsia" w:hAnsiTheme="minorEastAsia" w:eastAsiaTheme="minorEastAsia" w:cstheme="minorEastAsia"/>
            <w:sz w:val="24"/>
            <w:lang w:val="en-US" w:eastAsia="zh-CN"/>
          </w:rPr>
          <w:t>流道</w:t>
        </w:r>
      </w:ins>
      <w:ins w:id="221" w:author="sally" w:date="2024-10-25T15:30:10Z">
        <w:r>
          <w:rPr>
            <w:rFonts w:hint="eastAsia" w:asciiTheme="minorEastAsia" w:hAnsiTheme="minorEastAsia" w:eastAsiaTheme="minorEastAsia" w:cstheme="minorEastAsia"/>
            <w:sz w:val="24"/>
            <w:lang w:val="en-US" w:eastAsia="zh-CN"/>
          </w:rPr>
          <w:t>，</w:t>
        </w:r>
      </w:ins>
      <w:ins w:id="222" w:author="sally" w:date="2024-10-25T15:30:11Z">
        <w:r>
          <w:rPr>
            <w:rFonts w:hint="eastAsia" w:asciiTheme="minorEastAsia" w:hAnsiTheme="minorEastAsia" w:eastAsiaTheme="minorEastAsia" w:cstheme="minorEastAsia"/>
            <w:sz w:val="24"/>
            <w:lang w:val="en-US" w:eastAsia="zh-CN"/>
          </w:rPr>
          <w:t>流体</w:t>
        </w:r>
      </w:ins>
      <w:ins w:id="223" w:author="sally" w:date="2024-10-25T15:32:05Z">
        <w:r>
          <w:rPr>
            <w:rFonts w:hint="eastAsia" w:asciiTheme="minorEastAsia" w:hAnsiTheme="minorEastAsia" w:eastAsiaTheme="minorEastAsia" w:cstheme="minorEastAsia"/>
            <w:sz w:val="24"/>
            <w:lang w:val="en-US" w:eastAsia="zh-CN"/>
          </w:rPr>
          <w:t>至少</w:t>
        </w:r>
      </w:ins>
      <w:ins w:id="224" w:author="sally" w:date="2024-10-25T15:30:12Z">
        <w:r>
          <w:rPr>
            <w:rFonts w:hint="eastAsia" w:asciiTheme="minorEastAsia" w:hAnsiTheme="minorEastAsia" w:eastAsiaTheme="minorEastAsia" w:cstheme="minorEastAsia"/>
            <w:sz w:val="24"/>
            <w:lang w:val="en-US" w:eastAsia="zh-CN"/>
          </w:rPr>
          <w:t>可以</w:t>
        </w:r>
      </w:ins>
      <w:ins w:id="225" w:author="sally" w:date="2024-10-25T15:30:13Z">
        <w:r>
          <w:rPr>
            <w:rFonts w:hint="eastAsia" w:asciiTheme="minorEastAsia" w:hAnsiTheme="minorEastAsia" w:eastAsiaTheme="minorEastAsia" w:cstheme="minorEastAsia"/>
            <w:sz w:val="24"/>
            <w:lang w:val="en-US" w:eastAsia="zh-CN"/>
          </w:rPr>
          <w:t>从</w:t>
        </w:r>
      </w:ins>
      <w:ins w:id="226" w:author="sally" w:date="2024-10-25T15:30:18Z">
        <w:r>
          <w:rPr>
            <w:rFonts w:hint="eastAsia" w:asciiTheme="minorEastAsia" w:hAnsiTheme="minorEastAsia" w:eastAsiaTheme="minorEastAsia" w:cstheme="minorEastAsia"/>
            <w:sz w:val="24"/>
            <w:lang w:val="en-US" w:eastAsia="zh-CN"/>
          </w:rPr>
          <w:t>外壳</w:t>
        </w:r>
      </w:ins>
      <w:ins w:id="227" w:author="sally" w:date="2024-10-25T15:30:19Z">
        <w:r>
          <w:rPr>
            <w:rFonts w:hint="eastAsia" w:asciiTheme="minorEastAsia" w:hAnsiTheme="minorEastAsia" w:eastAsiaTheme="minorEastAsia" w:cstheme="minorEastAsia"/>
            <w:sz w:val="24"/>
            <w:lang w:val="en-US" w:eastAsia="zh-CN"/>
          </w:rPr>
          <w:t>和</w:t>
        </w:r>
      </w:ins>
      <w:ins w:id="228" w:author="sally" w:date="2024-10-25T15:30:20Z">
        <w:r>
          <w:rPr>
            <w:rFonts w:hint="eastAsia" w:asciiTheme="minorEastAsia" w:hAnsiTheme="minorEastAsia" w:eastAsiaTheme="minorEastAsia" w:cstheme="minorEastAsia"/>
            <w:sz w:val="24"/>
            <w:lang w:val="en-US" w:eastAsia="zh-CN"/>
          </w:rPr>
          <w:t>内壳的</w:t>
        </w:r>
      </w:ins>
      <w:ins w:id="229" w:author="sally" w:date="2024-10-25T15:30:21Z">
        <w:r>
          <w:rPr>
            <w:rFonts w:hint="eastAsia" w:asciiTheme="minorEastAsia" w:hAnsiTheme="minorEastAsia" w:eastAsiaTheme="minorEastAsia" w:cstheme="minorEastAsia"/>
            <w:sz w:val="24"/>
            <w:lang w:val="en-US" w:eastAsia="zh-CN"/>
          </w:rPr>
          <w:t>侧壁</w:t>
        </w:r>
      </w:ins>
      <w:ins w:id="230" w:author="sally" w:date="2024-10-29T09:03:12Z">
        <w:r>
          <w:rPr>
            <w:rFonts w:hint="eastAsia" w:asciiTheme="minorEastAsia" w:hAnsiTheme="minorEastAsia" w:eastAsiaTheme="minorEastAsia" w:cstheme="minorEastAsia"/>
            <w:sz w:val="24"/>
            <w:lang w:val="en-US" w:eastAsia="zh-CN"/>
          </w:rPr>
          <w:t>的</w:t>
        </w:r>
      </w:ins>
      <w:ins w:id="231" w:author="sally" w:date="2024-10-29T09:03:20Z">
        <w:r>
          <w:rPr>
            <w:rFonts w:hint="eastAsia" w:asciiTheme="minorEastAsia" w:hAnsiTheme="minorEastAsia" w:eastAsiaTheme="minorEastAsia" w:cstheme="minorEastAsia"/>
            <w:sz w:val="24"/>
            <w:lang w:val="en-US" w:eastAsia="zh-CN"/>
          </w:rPr>
          <w:t>间隙</w:t>
        </w:r>
      </w:ins>
      <w:ins w:id="232" w:author="sally" w:date="2024-10-25T15:30:25Z">
        <w:r>
          <w:rPr>
            <w:rFonts w:hint="eastAsia" w:asciiTheme="minorEastAsia" w:hAnsiTheme="minorEastAsia" w:eastAsiaTheme="minorEastAsia" w:cstheme="minorEastAsia"/>
            <w:sz w:val="24"/>
            <w:lang w:val="en-US" w:eastAsia="zh-CN"/>
          </w:rPr>
          <w:t>进入</w:t>
        </w:r>
      </w:ins>
      <w:ins w:id="233" w:author="sally" w:date="2024-10-25T15:36:46Z">
        <w:r>
          <w:rPr>
            <w:rFonts w:hint="eastAsia" w:asciiTheme="minorEastAsia" w:hAnsiTheme="minorEastAsia" w:eastAsiaTheme="minorEastAsia" w:cstheme="minorEastAsia"/>
            <w:sz w:val="24"/>
            <w:lang w:val="en-US" w:eastAsia="zh-CN"/>
          </w:rPr>
          <w:t>流道内</w:t>
        </w:r>
      </w:ins>
      <w:ins w:id="234" w:author="sally" w:date="2024-10-25T15:30:30Z">
        <w:r>
          <w:rPr>
            <w:rFonts w:hint="eastAsia" w:asciiTheme="minorEastAsia" w:hAnsiTheme="minorEastAsia" w:eastAsiaTheme="minorEastAsia" w:cstheme="minorEastAsia"/>
            <w:sz w:val="24"/>
            <w:lang w:val="en-US" w:eastAsia="zh-CN"/>
          </w:rPr>
          <w:t>；</w:t>
        </w:r>
      </w:ins>
      <w:ins w:id="235" w:author="sally" w:date="2024-10-25T15:30:34Z">
        <w:r>
          <w:rPr>
            <w:rFonts w:hint="eastAsia" w:asciiTheme="minorEastAsia" w:hAnsiTheme="minorEastAsia" w:eastAsiaTheme="minorEastAsia" w:cstheme="minorEastAsia"/>
            <w:sz w:val="24"/>
            <w:lang w:val="en-US" w:eastAsia="zh-CN"/>
          </w:rPr>
          <w:t>当</w:t>
        </w:r>
      </w:ins>
      <w:ins w:id="236" w:author="sally" w:date="2024-10-25T15:30:35Z">
        <w:r>
          <w:rPr>
            <w:rFonts w:hint="eastAsia" w:asciiTheme="minorEastAsia" w:hAnsiTheme="minorEastAsia" w:eastAsiaTheme="minorEastAsia" w:cstheme="minorEastAsia"/>
            <w:sz w:val="24"/>
            <w:lang w:val="en-US" w:eastAsia="zh-CN"/>
          </w:rPr>
          <w:t>乌龟</w:t>
        </w:r>
      </w:ins>
      <w:ins w:id="237" w:author="sally" w:date="2024-10-25T15:30:36Z">
        <w:r>
          <w:rPr>
            <w:rFonts w:hint="eastAsia" w:asciiTheme="minorEastAsia" w:hAnsiTheme="minorEastAsia" w:eastAsiaTheme="minorEastAsia" w:cstheme="minorEastAsia"/>
            <w:sz w:val="24"/>
            <w:lang w:val="en-US" w:eastAsia="zh-CN"/>
          </w:rPr>
          <w:t>机器人</w:t>
        </w:r>
      </w:ins>
      <w:ins w:id="238" w:author="sally" w:date="2024-10-25T15:30:37Z">
        <w:r>
          <w:rPr>
            <w:rFonts w:hint="eastAsia" w:asciiTheme="minorEastAsia" w:hAnsiTheme="minorEastAsia" w:eastAsiaTheme="minorEastAsia" w:cstheme="minorEastAsia"/>
            <w:sz w:val="24"/>
            <w:lang w:val="en-US" w:eastAsia="zh-CN"/>
          </w:rPr>
          <w:t>需要</w:t>
        </w:r>
      </w:ins>
      <w:ins w:id="239" w:author="sally" w:date="2024-10-25T15:30:38Z">
        <w:r>
          <w:rPr>
            <w:rFonts w:hint="eastAsia" w:asciiTheme="minorEastAsia" w:hAnsiTheme="minorEastAsia" w:eastAsiaTheme="minorEastAsia" w:cstheme="minorEastAsia"/>
            <w:sz w:val="24"/>
            <w:lang w:val="en-US" w:eastAsia="zh-CN"/>
          </w:rPr>
          <w:t>转向时</w:t>
        </w:r>
      </w:ins>
      <w:ins w:id="240" w:author="sally" w:date="2024-10-25T15:30:39Z">
        <w:r>
          <w:rPr>
            <w:rFonts w:hint="eastAsia" w:asciiTheme="minorEastAsia" w:hAnsiTheme="minorEastAsia" w:eastAsiaTheme="minorEastAsia" w:cstheme="minorEastAsia"/>
            <w:sz w:val="24"/>
            <w:lang w:val="en-US" w:eastAsia="zh-CN"/>
          </w:rPr>
          <w:t>，</w:t>
        </w:r>
      </w:ins>
      <w:ins w:id="241" w:author="sally" w:date="2024-10-29T09:13:25Z">
        <w:r>
          <w:rPr>
            <w:rFonts w:hint="eastAsia" w:asciiTheme="minorEastAsia" w:hAnsiTheme="minorEastAsia" w:eastAsiaTheme="minorEastAsia" w:cstheme="minorEastAsia"/>
            <w:sz w:val="24"/>
            <w:lang w:val="en-US" w:eastAsia="zh-CN"/>
          </w:rPr>
          <w:t>靠近</w:t>
        </w:r>
      </w:ins>
      <w:ins w:id="242" w:author="sally" w:date="2024-10-29T09:13:28Z">
        <w:r>
          <w:rPr>
            <w:rFonts w:hint="eastAsia" w:asciiTheme="minorEastAsia" w:hAnsiTheme="minorEastAsia" w:eastAsiaTheme="minorEastAsia" w:cstheme="minorEastAsia"/>
            <w:sz w:val="24"/>
            <w:lang w:val="en-US" w:eastAsia="zh-CN"/>
          </w:rPr>
          <w:t>转弯半径</w:t>
        </w:r>
      </w:ins>
      <w:ins w:id="243" w:author="sally" w:date="2024-10-29T09:13:29Z">
        <w:r>
          <w:rPr>
            <w:rFonts w:hint="eastAsia" w:asciiTheme="minorEastAsia" w:hAnsiTheme="minorEastAsia" w:eastAsiaTheme="minorEastAsia" w:cstheme="minorEastAsia"/>
            <w:sz w:val="24"/>
            <w:lang w:val="en-US" w:eastAsia="zh-CN"/>
          </w:rPr>
          <w:t>一侧</w:t>
        </w:r>
      </w:ins>
      <w:ins w:id="244" w:author="sally" w:date="2024-10-29T09:16:06Z">
        <w:r>
          <w:rPr>
            <w:rFonts w:hint="eastAsia" w:asciiTheme="minorEastAsia" w:hAnsiTheme="minorEastAsia" w:eastAsiaTheme="minorEastAsia" w:cstheme="minorEastAsia"/>
            <w:sz w:val="24"/>
            <w:lang w:val="en-US" w:eastAsia="zh-CN"/>
          </w:rPr>
          <w:t>的</w:t>
        </w:r>
      </w:ins>
      <w:ins w:id="245" w:author="sally" w:date="2024-10-25T15:36:54Z">
        <w:r>
          <w:rPr>
            <w:rFonts w:hint="eastAsia" w:asciiTheme="minorEastAsia" w:hAnsiTheme="minorEastAsia" w:eastAsiaTheme="minorEastAsia" w:cstheme="minorEastAsia"/>
            <w:sz w:val="24"/>
            <w:lang w:val="en-US" w:eastAsia="zh-CN"/>
          </w:rPr>
          <w:t>液体</w:t>
        </w:r>
      </w:ins>
      <w:ins w:id="246" w:author="sally" w:date="2024-10-25T15:31:10Z">
        <w:r>
          <w:rPr>
            <w:rFonts w:hint="eastAsia" w:asciiTheme="minorEastAsia" w:hAnsiTheme="minorEastAsia" w:eastAsiaTheme="minorEastAsia" w:cstheme="minorEastAsia"/>
            <w:sz w:val="24"/>
            <w:lang w:val="en-US" w:eastAsia="zh-CN"/>
          </w:rPr>
          <w:t>从</w:t>
        </w:r>
      </w:ins>
      <w:ins w:id="247" w:author="sally" w:date="2024-10-25T15:37:07Z">
        <w:r>
          <w:rPr>
            <w:rFonts w:hint="eastAsia" w:asciiTheme="minorEastAsia" w:hAnsiTheme="minorEastAsia" w:eastAsiaTheme="minorEastAsia" w:cstheme="minorEastAsia"/>
            <w:sz w:val="24"/>
            <w:lang w:val="en-US" w:eastAsia="zh-CN"/>
          </w:rPr>
          <w:t>外壳</w:t>
        </w:r>
      </w:ins>
      <w:ins w:id="248" w:author="sally" w:date="2024-10-25T15:37:08Z">
        <w:r>
          <w:rPr>
            <w:rFonts w:hint="eastAsia" w:asciiTheme="minorEastAsia" w:hAnsiTheme="minorEastAsia" w:eastAsiaTheme="minorEastAsia" w:cstheme="minorEastAsia"/>
            <w:sz w:val="24"/>
            <w:lang w:val="en-US" w:eastAsia="zh-CN"/>
          </w:rPr>
          <w:t>的</w:t>
        </w:r>
      </w:ins>
      <w:ins w:id="249" w:author="sally" w:date="2024-10-25T15:37:09Z">
        <w:r>
          <w:rPr>
            <w:rFonts w:hint="eastAsia" w:asciiTheme="minorEastAsia" w:hAnsiTheme="minorEastAsia" w:eastAsiaTheme="minorEastAsia" w:cstheme="minorEastAsia"/>
            <w:sz w:val="24"/>
            <w:lang w:val="en-US" w:eastAsia="zh-CN"/>
          </w:rPr>
          <w:t>侧壁</w:t>
        </w:r>
      </w:ins>
      <w:ins w:id="250" w:author="sally" w:date="2024-10-25T15:37:12Z">
        <w:r>
          <w:rPr>
            <w:rFonts w:hint="eastAsia" w:asciiTheme="minorEastAsia" w:hAnsiTheme="minorEastAsia" w:eastAsiaTheme="minorEastAsia" w:cstheme="minorEastAsia"/>
            <w:sz w:val="24"/>
            <w:lang w:val="en-US" w:eastAsia="zh-CN"/>
          </w:rPr>
          <w:t>流入</w:t>
        </w:r>
      </w:ins>
      <w:ins w:id="251" w:author="sally" w:date="2024-10-25T15:37:14Z">
        <w:r>
          <w:rPr>
            <w:rFonts w:hint="eastAsia" w:asciiTheme="minorEastAsia" w:hAnsiTheme="minorEastAsia" w:eastAsiaTheme="minorEastAsia" w:cstheme="minorEastAsia"/>
            <w:sz w:val="24"/>
            <w:lang w:val="en-US" w:eastAsia="zh-CN"/>
          </w:rPr>
          <w:t>流道内</w:t>
        </w:r>
      </w:ins>
      <w:ins w:id="252" w:author="sally" w:date="2024-10-25T15:37:15Z">
        <w:r>
          <w:rPr>
            <w:rFonts w:hint="eastAsia" w:asciiTheme="minorEastAsia" w:hAnsiTheme="minorEastAsia" w:eastAsiaTheme="minorEastAsia" w:cstheme="minorEastAsia"/>
            <w:sz w:val="24"/>
            <w:lang w:val="en-US" w:eastAsia="zh-CN"/>
          </w:rPr>
          <w:t>，</w:t>
        </w:r>
      </w:ins>
      <w:ins w:id="253" w:author="sally" w:date="2024-10-29T09:03:38Z">
        <w:r>
          <w:rPr>
            <w:rFonts w:hint="eastAsia" w:asciiTheme="minorEastAsia" w:hAnsiTheme="minorEastAsia" w:eastAsiaTheme="minorEastAsia" w:cstheme="minorEastAsia"/>
            <w:sz w:val="24"/>
            <w:lang w:val="en-US" w:eastAsia="zh-CN"/>
          </w:rPr>
          <w:t>在</w:t>
        </w:r>
      </w:ins>
      <w:ins w:id="254" w:author="sally" w:date="2024-10-29T09:03:39Z">
        <w:r>
          <w:rPr>
            <w:rFonts w:hint="eastAsia" w:asciiTheme="minorEastAsia" w:hAnsiTheme="minorEastAsia" w:eastAsiaTheme="minorEastAsia" w:cstheme="minorEastAsia"/>
            <w:sz w:val="24"/>
            <w:lang w:val="en-US" w:eastAsia="zh-CN"/>
          </w:rPr>
          <w:t>流道内，</w:t>
        </w:r>
      </w:ins>
      <w:ins w:id="255" w:author="sally" w:date="2024-10-29T09:21:40Z">
        <w:r>
          <w:rPr>
            <w:rFonts w:hint="eastAsia" w:asciiTheme="minorEastAsia" w:hAnsiTheme="minorEastAsia" w:eastAsiaTheme="minorEastAsia" w:cstheme="minorEastAsia"/>
            <w:sz w:val="24"/>
            <w:lang w:val="en-US" w:eastAsia="zh-CN"/>
          </w:rPr>
          <w:t>此</w:t>
        </w:r>
      </w:ins>
      <w:ins w:id="256" w:author="sally" w:date="2024-10-29T09:21:41Z">
        <w:r>
          <w:rPr>
            <w:rFonts w:hint="eastAsia" w:asciiTheme="minorEastAsia" w:hAnsiTheme="minorEastAsia" w:eastAsiaTheme="minorEastAsia" w:cstheme="minorEastAsia"/>
            <w:sz w:val="24"/>
            <w:lang w:val="en-US" w:eastAsia="zh-CN"/>
          </w:rPr>
          <w:t>部分</w:t>
        </w:r>
      </w:ins>
      <w:ins w:id="257" w:author="sally" w:date="2024-10-29T09:13:43Z">
        <w:r>
          <w:rPr>
            <w:rFonts w:hint="eastAsia" w:asciiTheme="minorEastAsia" w:hAnsiTheme="minorEastAsia" w:eastAsiaTheme="minorEastAsia" w:cstheme="minorEastAsia"/>
            <w:sz w:val="24"/>
            <w:lang w:val="en-US" w:eastAsia="zh-CN"/>
          </w:rPr>
          <w:t>流体会</w:t>
        </w:r>
      </w:ins>
      <w:ins w:id="258" w:author="sally" w:date="2024-10-29T09:14:00Z">
        <w:r>
          <w:rPr>
            <w:rFonts w:hint="eastAsia" w:asciiTheme="minorEastAsia" w:hAnsiTheme="minorEastAsia" w:eastAsiaTheme="minorEastAsia" w:cstheme="minorEastAsia"/>
            <w:sz w:val="24"/>
            <w:lang w:val="en-US" w:eastAsia="zh-CN"/>
          </w:rPr>
          <w:t>流向</w:t>
        </w:r>
      </w:ins>
      <w:ins w:id="259" w:author="sally" w:date="2024-10-29T09:13:48Z">
        <w:r>
          <w:rPr>
            <w:rFonts w:hint="eastAsia" w:asciiTheme="minorEastAsia" w:hAnsiTheme="minorEastAsia" w:eastAsiaTheme="minorEastAsia" w:cstheme="minorEastAsia"/>
            <w:sz w:val="24"/>
            <w:lang w:val="en-US" w:eastAsia="zh-CN"/>
          </w:rPr>
          <w:t>远离</w:t>
        </w:r>
      </w:ins>
      <w:ins w:id="260" w:author="sally" w:date="2024-10-29T09:13:50Z">
        <w:r>
          <w:rPr>
            <w:rFonts w:hint="eastAsia" w:asciiTheme="minorEastAsia" w:hAnsiTheme="minorEastAsia" w:eastAsiaTheme="minorEastAsia" w:cstheme="minorEastAsia"/>
            <w:sz w:val="24"/>
            <w:lang w:val="en-US" w:eastAsia="zh-CN"/>
          </w:rPr>
          <w:t>转弯半径</w:t>
        </w:r>
      </w:ins>
      <w:ins w:id="261" w:author="sally" w:date="2024-10-29T09:13:51Z">
        <w:r>
          <w:rPr>
            <w:rFonts w:hint="eastAsia" w:asciiTheme="minorEastAsia" w:hAnsiTheme="minorEastAsia" w:eastAsiaTheme="minorEastAsia" w:cstheme="minorEastAsia"/>
            <w:sz w:val="24"/>
            <w:lang w:val="en-US" w:eastAsia="zh-CN"/>
          </w:rPr>
          <w:t>一侧</w:t>
        </w:r>
      </w:ins>
      <w:ins w:id="262" w:author="sally" w:date="2024-10-29T09:14:09Z">
        <w:r>
          <w:rPr>
            <w:rFonts w:hint="eastAsia" w:asciiTheme="minorEastAsia" w:hAnsiTheme="minorEastAsia" w:eastAsiaTheme="minorEastAsia" w:cstheme="minorEastAsia"/>
            <w:sz w:val="24"/>
            <w:lang w:val="en-US" w:eastAsia="zh-CN"/>
          </w:rPr>
          <w:t>的</w:t>
        </w:r>
      </w:ins>
      <w:ins w:id="263" w:author="sally" w:date="2024-10-29T09:14:11Z">
        <w:r>
          <w:rPr>
            <w:rFonts w:hint="eastAsia" w:asciiTheme="minorEastAsia" w:hAnsiTheme="minorEastAsia" w:eastAsiaTheme="minorEastAsia" w:cstheme="minorEastAsia"/>
            <w:sz w:val="24"/>
            <w:lang w:val="en-US" w:eastAsia="zh-CN"/>
          </w:rPr>
          <w:t>流道</w:t>
        </w:r>
      </w:ins>
      <w:ins w:id="264" w:author="sally" w:date="2024-10-29T09:15:57Z">
        <w:r>
          <w:rPr>
            <w:rFonts w:hint="eastAsia" w:asciiTheme="minorEastAsia" w:hAnsiTheme="minorEastAsia" w:eastAsiaTheme="minorEastAsia" w:cstheme="minorEastAsia"/>
            <w:sz w:val="24"/>
            <w:lang w:val="en-US" w:eastAsia="zh-CN"/>
          </w:rPr>
          <w:t>部分</w:t>
        </w:r>
      </w:ins>
      <w:ins w:id="265" w:author="sally" w:date="2024-10-29T09:14:11Z">
        <w:r>
          <w:rPr>
            <w:rFonts w:hint="eastAsia" w:asciiTheme="minorEastAsia" w:hAnsiTheme="minorEastAsia" w:eastAsiaTheme="minorEastAsia" w:cstheme="minorEastAsia"/>
            <w:sz w:val="24"/>
            <w:lang w:val="en-US" w:eastAsia="zh-CN"/>
          </w:rPr>
          <w:t>，</w:t>
        </w:r>
      </w:ins>
      <w:ins w:id="266" w:author="sally" w:date="2024-10-29T09:14:12Z">
        <w:r>
          <w:rPr>
            <w:rFonts w:hint="eastAsia" w:asciiTheme="minorEastAsia" w:hAnsiTheme="minorEastAsia" w:eastAsiaTheme="minorEastAsia" w:cstheme="minorEastAsia"/>
            <w:sz w:val="24"/>
            <w:lang w:val="en-US" w:eastAsia="zh-CN"/>
          </w:rPr>
          <w:t>从而</w:t>
        </w:r>
      </w:ins>
      <w:ins w:id="267" w:author="sally" w:date="2024-10-29T09:14:13Z">
        <w:r>
          <w:rPr>
            <w:rFonts w:hint="eastAsia" w:asciiTheme="minorEastAsia" w:hAnsiTheme="minorEastAsia" w:eastAsiaTheme="minorEastAsia" w:cstheme="minorEastAsia"/>
            <w:sz w:val="24"/>
            <w:lang w:val="en-US" w:eastAsia="zh-CN"/>
          </w:rPr>
          <w:t>将</w:t>
        </w:r>
      </w:ins>
      <w:ins w:id="268" w:author="sally" w:date="2024-10-29T09:14:22Z">
        <w:r>
          <w:rPr>
            <w:rFonts w:hint="eastAsia" w:asciiTheme="minorEastAsia" w:hAnsiTheme="minorEastAsia" w:eastAsiaTheme="minorEastAsia" w:cstheme="minorEastAsia"/>
            <w:sz w:val="24"/>
            <w:lang w:val="en-US" w:eastAsia="zh-CN"/>
          </w:rPr>
          <w:t>流体</w:t>
        </w:r>
      </w:ins>
      <w:ins w:id="269" w:author="sally" w:date="2024-10-29T09:14:47Z">
        <w:r>
          <w:rPr>
            <w:rFonts w:hint="eastAsia" w:asciiTheme="minorEastAsia" w:hAnsiTheme="minorEastAsia" w:eastAsiaTheme="minorEastAsia" w:cstheme="minorEastAsia"/>
            <w:sz w:val="24"/>
            <w:lang w:val="en-US" w:eastAsia="zh-CN"/>
          </w:rPr>
          <w:t>对</w:t>
        </w:r>
      </w:ins>
      <w:ins w:id="270" w:author="sally" w:date="2024-10-29T09:14:50Z">
        <w:r>
          <w:rPr>
            <w:rFonts w:hint="eastAsia" w:asciiTheme="minorEastAsia" w:hAnsiTheme="minorEastAsia" w:eastAsiaTheme="minorEastAsia" w:cstheme="minorEastAsia"/>
            <w:sz w:val="24"/>
            <w:lang w:val="en-US" w:eastAsia="zh-CN"/>
          </w:rPr>
          <w:t>靠近</w:t>
        </w:r>
      </w:ins>
      <w:ins w:id="271" w:author="sally" w:date="2024-10-29T09:14:52Z">
        <w:r>
          <w:rPr>
            <w:rFonts w:hint="eastAsia" w:asciiTheme="minorEastAsia" w:hAnsiTheme="minorEastAsia" w:eastAsiaTheme="minorEastAsia" w:cstheme="minorEastAsia"/>
            <w:sz w:val="24"/>
            <w:lang w:val="en-US" w:eastAsia="zh-CN"/>
          </w:rPr>
          <w:t>转弯</w:t>
        </w:r>
      </w:ins>
      <w:ins w:id="272" w:author="sally" w:date="2024-10-29T09:14:53Z">
        <w:r>
          <w:rPr>
            <w:rFonts w:hint="eastAsia" w:asciiTheme="minorEastAsia" w:hAnsiTheme="minorEastAsia" w:eastAsiaTheme="minorEastAsia" w:cstheme="minorEastAsia"/>
            <w:sz w:val="24"/>
            <w:lang w:val="en-US" w:eastAsia="zh-CN"/>
          </w:rPr>
          <w:t>半径</w:t>
        </w:r>
      </w:ins>
      <w:ins w:id="273" w:author="sally" w:date="2024-10-29T09:14:56Z">
        <w:r>
          <w:rPr>
            <w:rFonts w:hint="eastAsia" w:asciiTheme="minorEastAsia" w:hAnsiTheme="minorEastAsia" w:eastAsiaTheme="minorEastAsia" w:cstheme="minorEastAsia"/>
            <w:sz w:val="24"/>
            <w:lang w:val="en-US" w:eastAsia="zh-CN"/>
          </w:rPr>
          <w:t>一侧的</w:t>
        </w:r>
      </w:ins>
      <w:ins w:id="274" w:author="sally" w:date="2024-10-29T09:14:57Z">
        <w:r>
          <w:rPr>
            <w:rFonts w:hint="eastAsia" w:asciiTheme="minorEastAsia" w:hAnsiTheme="minorEastAsia" w:eastAsiaTheme="minorEastAsia" w:cstheme="minorEastAsia"/>
            <w:sz w:val="24"/>
            <w:lang w:val="en-US" w:eastAsia="zh-CN"/>
          </w:rPr>
          <w:t>阻力，</w:t>
        </w:r>
      </w:ins>
      <w:ins w:id="275" w:author="sally" w:date="2024-10-29T09:15:02Z">
        <w:r>
          <w:rPr>
            <w:rFonts w:hint="eastAsia" w:asciiTheme="minorEastAsia" w:hAnsiTheme="minorEastAsia" w:eastAsiaTheme="minorEastAsia" w:cstheme="minorEastAsia"/>
            <w:sz w:val="24"/>
            <w:lang w:val="en-US" w:eastAsia="zh-CN"/>
          </w:rPr>
          <w:t>分散</w:t>
        </w:r>
      </w:ins>
      <w:ins w:id="276" w:author="sally" w:date="2024-10-29T09:15:03Z">
        <w:r>
          <w:rPr>
            <w:rFonts w:hint="eastAsia" w:asciiTheme="minorEastAsia" w:hAnsiTheme="minorEastAsia" w:eastAsiaTheme="minorEastAsia" w:cstheme="minorEastAsia"/>
            <w:sz w:val="24"/>
            <w:lang w:val="en-US" w:eastAsia="zh-CN"/>
          </w:rPr>
          <w:t>到</w:t>
        </w:r>
      </w:ins>
      <w:ins w:id="277" w:author="sally" w:date="2024-10-29T09:15:08Z">
        <w:r>
          <w:rPr>
            <w:rFonts w:hint="eastAsia" w:asciiTheme="minorEastAsia" w:hAnsiTheme="minorEastAsia" w:eastAsiaTheme="minorEastAsia" w:cstheme="minorEastAsia"/>
            <w:sz w:val="24"/>
            <w:lang w:val="en-US" w:eastAsia="zh-CN"/>
          </w:rPr>
          <w:t>整个</w:t>
        </w:r>
      </w:ins>
      <w:ins w:id="278" w:author="sally" w:date="2024-10-29T09:15:16Z">
        <w:r>
          <w:rPr>
            <w:rFonts w:hint="eastAsia" w:asciiTheme="minorEastAsia" w:hAnsiTheme="minorEastAsia" w:eastAsiaTheme="minorEastAsia" w:cstheme="minorEastAsia"/>
            <w:sz w:val="24"/>
            <w:lang w:val="en-US" w:eastAsia="zh-CN"/>
          </w:rPr>
          <w:t>流道</w:t>
        </w:r>
      </w:ins>
      <w:ins w:id="279" w:author="sally" w:date="2024-10-29T09:15:19Z">
        <w:r>
          <w:rPr>
            <w:rFonts w:hint="eastAsia" w:asciiTheme="minorEastAsia" w:hAnsiTheme="minorEastAsia" w:eastAsiaTheme="minorEastAsia" w:cstheme="minorEastAsia"/>
            <w:sz w:val="24"/>
            <w:lang w:val="en-US" w:eastAsia="zh-CN"/>
          </w:rPr>
          <w:t>所在的</w:t>
        </w:r>
      </w:ins>
      <w:ins w:id="280" w:author="sally" w:date="2024-10-29T09:15:22Z">
        <w:r>
          <w:rPr>
            <w:rFonts w:hint="eastAsia" w:asciiTheme="minorEastAsia" w:hAnsiTheme="minorEastAsia" w:eastAsiaTheme="minorEastAsia" w:cstheme="minorEastAsia"/>
            <w:sz w:val="24"/>
            <w:lang w:val="en-US" w:eastAsia="zh-CN"/>
          </w:rPr>
          <w:t>外壳</w:t>
        </w:r>
      </w:ins>
      <w:ins w:id="281" w:author="sally" w:date="2024-10-29T09:15:24Z">
        <w:r>
          <w:rPr>
            <w:rFonts w:hint="eastAsia" w:asciiTheme="minorEastAsia" w:hAnsiTheme="minorEastAsia" w:eastAsiaTheme="minorEastAsia" w:cstheme="minorEastAsia"/>
            <w:sz w:val="24"/>
            <w:lang w:val="en-US" w:eastAsia="zh-CN"/>
          </w:rPr>
          <w:t>和</w:t>
        </w:r>
      </w:ins>
      <w:ins w:id="282" w:author="sally" w:date="2024-10-29T09:15:25Z">
        <w:r>
          <w:rPr>
            <w:rFonts w:hint="eastAsia" w:asciiTheme="minorEastAsia" w:hAnsiTheme="minorEastAsia" w:eastAsiaTheme="minorEastAsia" w:cstheme="minorEastAsia"/>
            <w:sz w:val="24"/>
            <w:lang w:val="en-US" w:eastAsia="zh-CN"/>
          </w:rPr>
          <w:t>内</w:t>
        </w:r>
      </w:ins>
      <w:ins w:id="283" w:author="sally" w:date="2024-10-29T09:15:26Z">
        <w:r>
          <w:rPr>
            <w:rFonts w:hint="eastAsia" w:asciiTheme="minorEastAsia" w:hAnsiTheme="minorEastAsia" w:eastAsiaTheme="minorEastAsia" w:cstheme="minorEastAsia"/>
            <w:sz w:val="24"/>
            <w:lang w:val="en-US" w:eastAsia="zh-CN"/>
          </w:rPr>
          <w:t>壳</w:t>
        </w:r>
      </w:ins>
      <w:ins w:id="284" w:author="sally" w:date="2024-10-29T09:15:27Z">
        <w:r>
          <w:rPr>
            <w:rFonts w:hint="eastAsia" w:asciiTheme="minorEastAsia" w:hAnsiTheme="minorEastAsia" w:eastAsiaTheme="minorEastAsia" w:cstheme="minorEastAsia"/>
            <w:sz w:val="24"/>
            <w:lang w:val="en-US" w:eastAsia="zh-CN"/>
          </w:rPr>
          <w:t>上，</w:t>
        </w:r>
      </w:ins>
      <w:ins w:id="285" w:author="sally" w:date="2024-10-29T09:17:40Z">
        <w:r>
          <w:rPr>
            <w:rFonts w:hint="eastAsia" w:asciiTheme="minorEastAsia" w:hAnsiTheme="minorEastAsia" w:eastAsiaTheme="minorEastAsia" w:cstheme="minorEastAsia"/>
            <w:sz w:val="24"/>
            <w:lang w:val="en-US" w:eastAsia="zh-CN"/>
          </w:rPr>
          <w:t>从而</w:t>
        </w:r>
      </w:ins>
      <w:ins w:id="286" w:author="sally" w:date="2024-10-29T09:17:42Z">
        <w:r>
          <w:rPr>
            <w:rFonts w:hint="eastAsia" w:asciiTheme="minorEastAsia" w:hAnsiTheme="minorEastAsia" w:eastAsiaTheme="minorEastAsia" w:cstheme="minorEastAsia"/>
            <w:sz w:val="24"/>
            <w:lang w:val="en-US" w:eastAsia="zh-CN"/>
          </w:rPr>
          <w:t>避免</w:t>
        </w:r>
      </w:ins>
      <w:ins w:id="287" w:author="sally" w:date="2024-10-29T09:17:47Z">
        <w:r>
          <w:rPr>
            <w:rFonts w:hint="eastAsia" w:asciiTheme="minorEastAsia" w:hAnsiTheme="minorEastAsia" w:eastAsiaTheme="minorEastAsia" w:cstheme="minorEastAsia"/>
            <w:sz w:val="24"/>
            <w:lang w:val="en-US" w:eastAsia="zh-CN"/>
          </w:rPr>
          <w:t>乌龟</w:t>
        </w:r>
      </w:ins>
      <w:ins w:id="288" w:author="sally" w:date="2024-10-29T09:17:48Z">
        <w:r>
          <w:rPr>
            <w:rFonts w:hint="eastAsia" w:asciiTheme="minorEastAsia" w:hAnsiTheme="minorEastAsia" w:eastAsiaTheme="minorEastAsia" w:cstheme="minorEastAsia"/>
            <w:sz w:val="24"/>
            <w:lang w:val="en-US" w:eastAsia="zh-CN"/>
          </w:rPr>
          <w:t>在</w:t>
        </w:r>
      </w:ins>
      <w:ins w:id="289" w:author="sally" w:date="2024-10-29T09:17:49Z">
        <w:r>
          <w:rPr>
            <w:rFonts w:hint="eastAsia" w:asciiTheme="minorEastAsia" w:hAnsiTheme="minorEastAsia" w:eastAsiaTheme="minorEastAsia" w:cstheme="minorEastAsia"/>
            <w:sz w:val="24"/>
            <w:lang w:val="en-US" w:eastAsia="zh-CN"/>
          </w:rPr>
          <w:t>转向</w:t>
        </w:r>
      </w:ins>
      <w:ins w:id="290" w:author="sally" w:date="2024-10-29T09:17:50Z">
        <w:r>
          <w:rPr>
            <w:rFonts w:hint="eastAsia" w:asciiTheme="minorEastAsia" w:hAnsiTheme="minorEastAsia" w:eastAsiaTheme="minorEastAsia" w:cstheme="minorEastAsia"/>
            <w:sz w:val="24"/>
            <w:lang w:val="en-US" w:eastAsia="zh-CN"/>
          </w:rPr>
          <w:t>时</w:t>
        </w:r>
      </w:ins>
      <w:ins w:id="291" w:author="sally" w:date="2024-10-29T09:17:55Z">
        <w:r>
          <w:rPr>
            <w:rFonts w:hint="eastAsia" w:asciiTheme="minorEastAsia" w:hAnsiTheme="minorEastAsia" w:eastAsiaTheme="minorEastAsia" w:cstheme="minorEastAsia"/>
            <w:sz w:val="24"/>
            <w:lang w:val="en-US" w:eastAsia="zh-CN"/>
          </w:rPr>
          <w:t>发生</w:t>
        </w:r>
      </w:ins>
      <w:ins w:id="292" w:author="sally" w:date="2024-10-29T09:18:04Z">
        <w:r>
          <w:rPr>
            <w:rFonts w:hint="eastAsia" w:asciiTheme="minorEastAsia" w:hAnsiTheme="minorEastAsia" w:eastAsiaTheme="minorEastAsia" w:cstheme="minorEastAsia"/>
            <w:sz w:val="24"/>
            <w:lang w:val="en-US" w:eastAsia="zh-CN"/>
          </w:rPr>
          <w:t>颠簸</w:t>
        </w:r>
      </w:ins>
      <w:ins w:id="293" w:author="sally" w:date="2024-10-29T09:18:06Z">
        <w:r>
          <w:rPr>
            <w:rFonts w:hint="eastAsia" w:asciiTheme="minorEastAsia" w:hAnsiTheme="minorEastAsia" w:eastAsiaTheme="minorEastAsia" w:cstheme="minorEastAsia"/>
            <w:sz w:val="24"/>
            <w:lang w:val="en-US" w:eastAsia="zh-CN"/>
          </w:rPr>
          <w:t>或</w:t>
        </w:r>
      </w:ins>
      <w:ins w:id="294" w:author="sally" w:date="2024-10-29T09:18:09Z">
        <w:r>
          <w:rPr>
            <w:rFonts w:hint="eastAsia" w:asciiTheme="minorEastAsia" w:hAnsiTheme="minorEastAsia" w:eastAsiaTheme="minorEastAsia" w:cstheme="minorEastAsia"/>
            <w:sz w:val="24"/>
            <w:lang w:val="en-US" w:eastAsia="zh-CN"/>
          </w:rPr>
          <w:t>侧翻，</w:t>
        </w:r>
      </w:ins>
      <w:ins w:id="295" w:author="sally" w:date="2024-10-29T09:18:16Z">
        <w:r>
          <w:rPr>
            <w:rFonts w:hint="eastAsia" w:asciiTheme="minorEastAsia" w:hAnsiTheme="minorEastAsia" w:eastAsiaTheme="minorEastAsia" w:cstheme="minorEastAsia"/>
            <w:sz w:val="24"/>
            <w:lang w:val="en-US" w:eastAsia="zh-CN"/>
          </w:rPr>
          <w:t>乌龟在</w:t>
        </w:r>
      </w:ins>
      <w:ins w:id="296" w:author="sally" w:date="2024-10-29T09:18:17Z">
        <w:r>
          <w:rPr>
            <w:rFonts w:hint="eastAsia" w:asciiTheme="minorEastAsia" w:hAnsiTheme="minorEastAsia" w:eastAsiaTheme="minorEastAsia" w:cstheme="minorEastAsia"/>
            <w:sz w:val="24"/>
            <w:lang w:val="en-US" w:eastAsia="zh-CN"/>
          </w:rPr>
          <w:t>转向</w:t>
        </w:r>
      </w:ins>
      <w:ins w:id="297" w:author="sally" w:date="2024-10-29T09:18:18Z">
        <w:r>
          <w:rPr>
            <w:rFonts w:hint="eastAsia" w:asciiTheme="minorEastAsia" w:hAnsiTheme="minorEastAsia" w:eastAsiaTheme="minorEastAsia" w:cstheme="minorEastAsia"/>
            <w:sz w:val="24"/>
            <w:lang w:val="en-US" w:eastAsia="zh-CN"/>
          </w:rPr>
          <w:t>过程</w:t>
        </w:r>
      </w:ins>
      <w:ins w:id="298" w:author="sally" w:date="2024-10-29T09:18:19Z">
        <w:r>
          <w:rPr>
            <w:rFonts w:hint="eastAsia" w:asciiTheme="minorEastAsia" w:hAnsiTheme="minorEastAsia" w:eastAsiaTheme="minorEastAsia" w:cstheme="minorEastAsia"/>
            <w:sz w:val="24"/>
            <w:lang w:val="en-US" w:eastAsia="zh-CN"/>
          </w:rPr>
          <w:t>中的</w:t>
        </w:r>
      </w:ins>
      <w:ins w:id="299" w:author="sally" w:date="2024-10-29T09:18:20Z">
        <w:r>
          <w:rPr>
            <w:rFonts w:hint="eastAsia" w:asciiTheme="minorEastAsia" w:hAnsiTheme="minorEastAsia" w:eastAsiaTheme="minorEastAsia" w:cstheme="minorEastAsia"/>
            <w:sz w:val="24"/>
            <w:lang w:val="en-US" w:eastAsia="zh-CN"/>
          </w:rPr>
          <w:t>运动</w:t>
        </w:r>
      </w:ins>
      <w:ins w:id="300" w:author="sally" w:date="2024-10-29T09:18:21Z">
        <w:r>
          <w:rPr>
            <w:rFonts w:hint="eastAsia" w:asciiTheme="minorEastAsia" w:hAnsiTheme="minorEastAsia" w:eastAsiaTheme="minorEastAsia" w:cstheme="minorEastAsia"/>
            <w:sz w:val="24"/>
            <w:lang w:val="en-US" w:eastAsia="zh-CN"/>
          </w:rPr>
          <w:t>更</w:t>
        </w:r>
      </w:ins>
      <w:ins w:id="301" w:author="sally" w:date="2024-10-29T09:18:22Z">
        <w:r>
          <w:rPr>
            <w:rFonts w:hint="eastAsia" w:asciiTheme="minorEastAsia" w:hAnsiTheme="minorEastAsia" w:eastAsiaTheme="minorEastAsia" w:cstheme="minorEastAsia"/>
            <w:sz w:val="24"/>
            <w:lang w:val="en-US" w:eastAsia="zh-CN"/>
          </w:rPr>
          <w:t>平稳</w:t>
        </w:r>
      </w:ins>
      <w:ins w:id="302" w:author="sally" w:date="2024-10-29T09:18:41Z">
        <w:r>
          <w:rPr>
            <w:rFonts w:hint="eastAsia" w:asciiTheme="minorEastAsia" w:hAnsiTheme="minorEastAsia" w:eastAsiaTheme="minorEastAsia" w:cstheme="minorEastAsia"/>
            <w:sz w:val="24"/>
            <w:lang w:val="en-US" w:eastAsia="zh-CN"/>
          </w:rPr>
          <w:t>。</w:t>
        </w:r>
      </w:ins>
      <w:ins w:id="303" w:author="sally" w:date="2024-10-29T09:18:51Z">
        <w:r>
          <w:rPr>
            <w:rFonts w:hint="eastAsia" w:asciiTheme="minorEastAsia" w:hAnsiTheme="minorEastAsia" w:eastAsiaTheme="minorEastAsia" w:cstheme="minorEastAsia"/>
            <w:sz w:val="24"/>
            <w:lang w:val="en-US" w:eastAsia="zh-CN"/>
          </w:rPr>
          <w:t>同时，</w:t>
        </w:r>
      </w:ins>
      <w:ins w:id="304" w:author="sally" w:date="2024-10-29T09:18:52Z">
        <w:r>
          <w:rPr>
            <w:rFonts w:hint="eastAsia" w:asciiTheme="minorEastAsia" w:hAnsiTheme="minorEastAsia" w:eastAsiaTheme="minorEastAsia" w:cstheme="minorEastAsia"/>
            <w:sz w:val="24"/>
            <w:lang w:val="en-US" w:eastAsia="zh-CN"/>
          </w:rPr>
          <w:t>在</w:t>
        </w:r>
      </w:ins>
      <w:ins w:id="305" w:author="sally" w:date="2024-10-29T09:18:53Z">
        <w:r>
          <w:rPr>
            <w:rFonts w:hint="eastAsia" w:asciiTheme="minorEastAsia" w:hAnsiTheme="minorEastAsia" w:eastAsiaTheme="minorEastAsia" w:cstheme="minorEastAsia"/>
            <w:sz w:val="24"/>
            <w:lang w:val="en-US" w:eastAsia="zh-CN"/>
          </w:rPr>
          <w:t>乌龟</w:t>
        </w:r>
      </w:ins>
      <w:ins w:id="306" w:author="sally" w:date="2024-10-29T09:18:54Z">
        <w:r>
          <w:rPr>
            <w:rFonts w:hint="eastAsia" w:asciiTheme="minorEastAsia" w:hAnsiTheme="minorEastAsia" w:eastAsiaTheme="minorEastAsia" w:cstheme="minorEastAsia"/>
            <w:sz w:val="24"/>
            <w:lang w:val="en-US" w:eastAsia="zh-CN"/>
          </w:rPr>
          <w:t>前进</w:t>
        </w:r>
      </w:ins>
      <w:ins w:id="307" w:author="sally" w:date="2024-10-29T09:18:55Z">
        <w:r>
          <w:rPr>
            <w:rFonts w:hint="eastAsia" w:asciiTheme="minorEastAsia" w:hAnsiTheme="minorEastAsia" w:eastAsiaTheme="minorEastAsia" w:cstheme="minorEastAsia"/>
            <w:sz w:val="24"/>
            <w:lang w:val="en-US" w:eastAsia="zh-CN"/>
          </w:rPr>
          <w:t>过程</w:t>
        </w:r>
      </w:ins>
      <w:ins w:id="308" w:author="sally" w:date="2024-10-29T09:18:56Z">
        <w:r>
          <w:rPr>
            <w:rFonts w:hint="eastAsia" w:asciiTheme="minorEastAsia" w:hAnsiTheme="minorEastAsia" w:eastAsiaTheme="minorEastAsia" w:cstheme="minorEastAsia"/>
            <w:sz w:val="24"/>
            <w:lang w:val="en-US" w:eastAsia="zh-CN"/>
          </w:rPr>
          <w:t>中，</w:t>
        </w:r>
      </w:ins>
      <w:ins w:id="309" w:author="sally" w:date="2024-10-29T09:18:58Z">
        <w:r>
          <w:rPr>
            <w:rFonts w:hint="eastAsia" w:asciiTheme="minorEastAsia" w:hAnsiTheme="minorEastAsia" w:eastAsiaTheme="minorEastAsia" w:cstheme="minorEastAsia"/>
            <w:sz w:val="24"/>
            <w:lang w:val="en-US" w:eastAsia="zh-CN"/>
          </w:rPr>
          <w:t>液体</w:t>
        </w:r>
      </w:ins>
      <w:ins w:id="310" w:author="sally" w:date="2024-10-29T09:18:59Z">
        <w:r>
          <w:rPr>
            <w:rFonts w:hint="eastAsia" w:asciiTheme="minorEastAsia" w:hAnsiTheme="minorEastAsia" w:eastAsiaTheme="minorEastAsia" w:cstheme="minorEastAsia"/>
            <w:sz w:val="24"/>
            <w:lang w:val="en-US" w:eastAsia="zh-CN"/>
          </w:rPr>
          <w:t>也</w:t>
        </w:r>
      </w:ins>
      <w:ins w:id="311" w:author="sally" w:date="2024-10-29T09:19:00Z">
        <w:r>
          <w:rPr>
            <w:rFonts w:hint="eastAsia" w:asciiTheme="minorEastAsia" w:hAnsiTheme="minorEastAsia" w:eastAsiaTheme="minorEastAsia" w:cstheme="minorEastAsia"/>
            <w:sz w:val="24"/>
            <w:lang w:val="en-US" w:eastAsia="zh-CN"/>
          </w:rPr>
          <w:t>能够</w:t>
        </w:r>
      </w:ins>
      <w:ins w:id="312" w:author="sally" w:date="2024-10-29T09:19:01Z">
        <w:r>
          <w:rPr>
            <w:rFonts w:hint="eastAsia" w:asciiTheme="minorEastAsia" w:hAnsiTheme="minorEastAsia" w:eastAsiaTheme="minorEastAsia" w:cstheme="minorEastAsia"/>
            <w:sz w:val="24"/>
            <w:lang w:val="en-US" w:eastAsia="zh-CN"/>
          </w:rPr>
          <w:t>进入</w:t>
        </w:r>
      </w:ins>
      <w:ins w:id="313" w:author="sally" w:date="2024-10-29T09:19:02Z">
        <w:r>
          <w:rPr>
            <w:rFonts w:hint="eastAsia" w:asciiTheme="minorEastAsia" w:hAnsiTheme="minorEastAsia" w:eastAsiaTheme="minorEastAsia" w:cstheme="minorEastAsia"/>
            <w:sz w:val="24"/>
            <w:lang w:val="en-US" w:eastAsia="zh-CN"/>
          </w:rPr>
          <w:t>流道</w:t>
        </w:r>
      </w:ins>
      <w:ins w:id="314" w:author="sally" w:date="2024-10-29T09:19:03Z">
        <w:r>
          <w:rPr>
            <w:rFonts w:hint="eastAsia" w:asciiTheme="minorEastAsia" w:hAnsiTheme="minorEastAsia" w:eastAsiaTheme="minorEastAsia" w:cstheme="minorEastAsia"/>
            <w:sz w:val="24"/>
            <w:lang w:val="en-US" w:eastAsia="zh-CN"/>
          </w:rPr>
          <w:t>内，</w:t>
        </w:r>
      </w:ins>
      <w:ins w:id="315" w:author="sally" w:date="2024-10-29T09:19:07Z">
        <w:r>
          <w:rPr>
            <w:rFonts w:hint="eastAsia" w:asciiTheme="minorEastAsia" w:hAnsiTheme="minorEastAsia" w:eastAsiaTheme="minorEastAsia" w:cstheme="minorEastAsia"/>
            <w:sz w:val="24"/>
            <w:lang w:val="en-US" w:eastAsia="zh-CN"/>
          </w:rPr>
          <w:t>增大</w:t>
        </w:r>
      </w:ins>
      <w:ins w:id="316" w:author="sally" w:date="2024-10-29T09:19:11Z">
        <w:r>
          <w:rPr>
            <w:rFonts w:hint="eastAsia" w:asciiTheme="minorEastAsia" w:hAnsiTheme="minorEastAsia" w:eastAsiaTheme="minorEastAsia" w:cstheme="minorEastAsia"/>
            <w:sz w:val="24"/>
            <w:lang w:val="en-US" w:eastAsia="zh-CN"/>
          </w:rPr>
          <w:t>液体</w:t>
        </w:r>
      </w:ins>
      <w:ins w:id="317" w:author="sally" w:date="2024-10-29T09:19:12Z">
        <w:r>
          <w:rPr>
            <w:rFonts w:hint="eastAsia" w:asciiTheme="minorEastAsia" w:hAnsiTheme="minorEastAsia" w:eastAsiaTheme="minorEastAsia" w:cstheme="minorEastAsia"/>
            <w:sz w:val="24"/>
            <w:lang w:val="en-US" w:eastAsia="zh-CN"/>
          </w:rPr>
          <w:t>对</w:t>
        </w:r>
      </w:ins>
      <w:ins w:id="318" w:author="sally" w:date="2024-10-29T09:19:13Z">
        <w:r>
          <w:rPr>
            <w:rFonts w:hint="eastAsia" w:asciiTheme="minorEastAsia" w:hAnsiTheme="minorEastAsia" w:eastAsiaTheme="minorEastAsia" w:cstheme="minorEastAsia"/>
            <w:sz w:val="24"/>
            <w:lang w:val="en-US" w:eastAsia="zh-CN"/>
          </w:rPr>
          <w:t>乌龟</w:t>
        </w:r>
      </w:ins>
      <w:ins w:id="319" w:author="sally" w:date="2024-10-29T09:19:14Z">
        <w:r>
          <w:rPr>
            <w:rFonts w:hint="eastAsia" w:asciiTheme="minorEastAsia" w:hAnsiTheme="minorEastAsia" w:eastAsiaTheme="minorEastAsia" w:cstheme="minorEastAsia"/>
            <w:sz w:val="24"/>
            <w:lang w:val="en-US" w:eastAsia="zh-CN"/>
          </w:rPr>
          <w:t>的</w:t>
        </w:r>
      </w:ins>
      <w:ins w:id="320" w:author="sally" w:date="2024-10-29T09:19:15Z">
        <w:r>
          <w:rPr>
            <w:rFonts w:hint="eastAsia" w:asciiTheme="minorEastAsia" w:hAnsiTheme="minorEastAsia" w:eastAsiaTheme="minorEastAsia" w:cstheme="minorEastAsia"/>
            <w:sz w:val="24"/>
            <w:lang w:val="en-US" w:eastAsia="zh-CN"/>
          </w:rPr>
          <w:t>阻力，</w:t>
        </w:r>
      </w:ins>
      <w:ins w:id="321" w:author="sally" w:date="2024-10-29T09:19:16Z">
        <w:r>
          <w:rPr>
            <w:rFonts w:hint="eastAsia" w:asciiTheme="minorEastAsia" w:hAnsiTheme="minorEastAsia" w:eastAsiaTheme="minorEastAsia" w:cstheme="minorEastAsia"/>
            <w:sz w:val="24"/>
            <w:lang w:val="en-US" w:eastAsia="zh-CN"/>
          </w:rPr>
          <w:t>使得</w:t>
        </w:r>
      </w:ins>
      <w:ins w:id="322" w:author="sally" w:date="2024-10-29T09:19:18Z">
        <w:r>
          <w:rPr>
            <w:rFonts w:hint="eastAsia" w:asciiTheme="minorEastAsia" w:hAnsiTheme="minorEastAsia" w:eastAsiaTheme="minorEastAsia" w:cstheme="minorEastAsia"/>
            <w:sz w:val="24"/>
            <w:lang w:val="en-US" w:eastAsia="zh-CN"/>
          </w:rPr>
          <w:t>乌龟</w:t>
        </w:r>
      </w:ins>
      <w:ins w:id="323" w:author="sally" w:date="2024-10-29T09:19:19Z">
        <w:r>
          <w:rPr>
            <w:rFonts w:hint="eastAsia" w:asciiTheme="minorEastAsia" w:hAnsiTheme="minorEastAsia" w:eastAsiaTheme="minorEastAsia" w:cstheme="minorEastAsia"/>
            <w:sz w:val="24"/>
            <w:lang w:val="en-US" w:eastAsia="zh-CN"/>
          </w:rPr>
          <w:t>在</w:t>
        </w:r>
      </w:ins>
      <w:ins w:id="324" w:author="sally" w:date="2024-10-29T09:19:20Z">
        <w:r>
          <w:rPr>
            <w:rFonts w:hint="eastAsia" w:asciiTheme="minorEastAsia" w:hAnsiTheme="minorEastAsia" w:eastAsiaTheme="minorEastAsia" w:cstheme="minorEastAsia"/>
            <w:sz w:val="24"/>
            <w:lang w:val="en-US" w:eastAsia="zh-CN"/>
          </w:rPr>
          <w:t>前进方向</w:t>
        </w:r>
      </w:ins>
      <w:ins w:id="325" w:author="sally" w:date="2024-10-29T09:19:24Z">
        <w:r>
          <w:rPr>
            <w:rFonts w:hint="eastAsia" w:asciiTheme="minorEastAsia" w:hAnsiTheme="minorEastAsia" w:eastAsiaTheme="minorEastAsia" w:cstheme="minorEastAsia"/>
            <w:sz w:val="24"/>
            <w:lang w:val="en-US" w:eastAsia="zh-CN"/>
          </w:rPr>
          <w:t>上</w:t>
        </w:r>
      </w:ins>
      <w:ins w:id="326" w:author="sally" w:date="2024-10-29T09:19:32Z">
        <w:r>
          <w:rPr>
            <w:rFonts w:hint="eastAsia" w:asciiTheme="minorEastAsia" w:hAnsiTheme="minorEastAsia" w:eastAsiaTheme="minorEastAsia" w:cstheme="minorEastAsia"/>
            <w:sz w:val="24"/>
            <w:lang w:val="en-US" w:eastAsia="zh-CN"/>
          </w:rPr>
          <w:t>收到的</w:t>
        </w:r>
      </w:ins>
      <w:ins w:id="327" w:author="sally" w:date="2024-10-29T09:19:34Z">
        <w:r>
          <w:rPr>
            <w:rFonts w:hint="eastAsia" w:asciiTheme="minorEastAsia" w:hAnsiTheme="minorEastAsia" w:eastAsiaTheme="minorEastAsia" w:cstheme="minorEastAsia"/>
            <w:sz w:val="24"/>
            <w:lang w:val="en-US" w:eastAsia="zh-CN"/>
          </w:rPr>
          <w:t>阻力</w:t>
        </w:r>
      </w:ins>
      <w:ins w:id="328" w:author="sally" w:date="2024-10-29T09:19:35Z">
        <w:r>
          <w:rPr>
            <w:rFonts w:hint="eastAsia" w:asciiTheme="minorEastAsia" w:hAnsiTheme="minorEastAsia" w:eastAsiaTheme="minorEastAsia" w:cstheme="minorEastAsia"/>
            <w:sz w:val="24"/>
            <w:lang w:val="en-US" w:eastAsia="zh-CN"/>
          </w:rPr>
          <w:t>也</w:t>
        </w:r>
      </w:ins>
      <w:ins w:id="329" w:author="sally" w:date="2024-10-29T09:19:36Z">
        <w:r>
          <w:rPr>
            <w:rFonts w:hint="eastAsia" w:asciiTheme="minorEastAsia" w:hAnsiTheme="minorEastAsia" w:eastAsiaTheme="minorEastAsia" w:cstheme="minorEastAsia"/>
            <w:sz w:val="24"/>
            <w:lang w:val="en-US" w:eastAsia="zh-CN"/>
          </w:rPr>
          <w:t>均匀</w:t>
        </w:r>
      </w:ins>
      <w:ins w:id="330" w:author="sally" w:date="2024-10-29T09:19:37Z">
        <w:r>
          <w:rPr>
            <w:rFonts w:hint="eastAsia" w:asciiTheme="minorEastAsia" w:hAnsiTheme="minorEastAsia" w:eastAsiaTheme="minorEastAsia" w:cstheme="minorEastAsia"/>
            <w:sz w:val="24"/>
            <w:lang w:val="en-US" w:eastAsia="zh-CN"/>
          </w:rPr>
          <w:t>，</w:t>
        </w:r>
      </w:ins>
      <w:ins w:id="331" w:author="sally" w:date="2024-10-29T09:19:39Z">
        <w:r>
          <w:rPr>
            <w:rFonts w:hint="eastAsia" w:asciiTheme="minorEastAsia" w:hAnsiTheme="minorEastAsia" w:eastAsiaTheme="minorEastAsia" w:cstheme="minorEastAsia"/>
            <w:sz w:val="24"/>
            <w:lang w:val="en-US" w:eastAsia="zh-CN"/>
          </w:rPr>
          <w:t>能够</w:t>
        </w:r>
      </w:ins>
      <w:ins w:id="332" w:author="sally" w:date="2024-10-29T09:19:42Z">
        <w:r>
          <w:rPr>
            <w:rFonts w:hint="eastAsia" w:asciiTheme="minorEastAsia" w:hAnsiTheme="minorEastAsia" w:eastAsiaTheme="minorEastAsia" w:cstheme="minorEastAsia"/>
            <w:sz w:val="24"/>
            <w:lang w:val="en-US" w:eastAsia="zh-CN"/>
          </w:rPr>
          <w:t>保持</w:t>
        </w:r>
      </w:ins>
      <w:ins w:id="333" w:author="sally" w:date="2024-10-29T09:19:44Z">
        <w:r>
          <w:rPr>
            <w:rFonts w:hint="eastAsia" w:asciiTheme="minorEastAsia" w:hAnsiTheme="minorEastAsia" w:eastAsiaTheme="minorEastAsia" w:cstheme="minorEastAsia"/>
            <w:sz w:val="24"/>
            <w:lang w:val="en-US" w:eastAsia="zh-CN"/>
          </w:rPr>
          <w:t>平稳的</w:t>
        </w:r>
      </w:ins>
      <w:ins w:id="334" w:author="sally" w:date="2024-10-29T09:19:45Z">
        <w:r>
          <w:rPr>
            <w:rFonts w:hint="eastAsia" w:asciiTheme="minorEastAsia" w:hAnsiTheme="minorEastAsia" w:eastAsiaTheme="minorEastAsia" w:cstheme="minorEastAsia"/>
            <w:sz w:val="24"/>
            <w:lang w:val="en-US" w:eastAsia="zh-CN"/>
          </w:rPr>
          <w:t>前进</w:t>
        </w:r>
      </w:ins>
      <w:ins w:id="335" w:author="sally" w:date="2024-10-29T09:22:03Z">
        <w:r>
          <w:rPr>
            <w:rFonts w:hint="eastAsia" w:asciiTheme="minorEastAsia" w:hAnsiTheme="minorEastAsia" w:eastAsiaTheme="minorEastAsia" w:cstheme="minorEastAsia"/>
            <w:sz w:val="24"/>
            <w:lang w:val="en-US" w:eastAsia="zh-CN"/>
          </w:rPr>
          <w:t>，</w:t>
        </w:r>
      </w:ins>
      <w:ins w:id="336" w:author="sally" w:date="2024-10-29T09:22:01Z">
        <w:r>
          <w:rPr>
            <w:rFonts w:hint="eastAsia" w:asciiTheme="minorEastAsia" w:hAnsiTheme="minorEastAsia" w:eastAsiaTheme="minorEastAsia" w:cstheme="minorEastAsia"/>
            <w:sz w:val="24"/>
            <w:lang w:val="en-US" w:eastAsia="zh-CN"/>
          </w:rPr>
          <w:t>使其更适应复杂的水下环境</w:t>
        </w:r>
      </w:ins>
      <w:ins w:id="337" w:author="sally" w:date="2024-10-29T09:22:06Z">
        <w:r>
          <w:rPr>
            <w:rFonts w:hint="eastAsia" w:asciiTheme="minorEastAsia" w:hAnsiTheme="minorEastAsia" w:eastAsiaTheme="minorEastAsia" w:cstheme="minorEastAsia"/>
            <w:sz w:val="24"/>
            <w:lang w:val="en-US" w:eastAsia="zh-CN"/>
          </w:rPr>
          <w:t>。</w:t>
        </w:r>
      </w:ins>
    </w:p>
    <w:p w14:paraId="22667718">
      <w:pPr>
        <w:spacing w:line="360" w:lineRule="auto"/>
        <w:ind w:firstLine="480" w:firstLineChars="200"/>
        <w:rPr>
          <w:ins w:id="338" w:author="sally" w:date="2024-10-25T15:38:45Z"/>
          <w:rFonts w:hint="eastAsia" w:asciiTheme="minorEastAsia" w:hAnsiTheme="minorEastAsia" w:eastAsiaTheme="minorEastAsia" w:cstheme="minorEastAsia"/>
          <w:sz w:val="24"/>
          <w:lang w:val="en-US" w:eastAsia="zh-CN"/>
        </w:rPr>
      </w:pPr>
      <w:ins w:id="339" w:author="sally" w:date="2024-10-25T15:39:18Z">
        <w:r>
          <w:rPr>
            <w:rFonts w:hint="eastAsia" w:asciiTheme="minorEastAsia" w:hAnsiTheme="minorEastAsia" w:eastAsiaTheme="minorEastAsia" w:cstheme="minorEastAsia"/>
            <w:sz w:val="24"/>
            <w:lang w:val="en-US" w:eastAsia="zh-CN"/>
          </w:rPr>
          <w:t>前腿</w:t>
        </w:r>
      </w:ins>
      <w:ins w:id="340" w:author="sally" w:date="2024-10-25T15:39:21Z">
        <w:r>
          <w:rPr>
            <w:rFonts w:hint="eastAsia" w:asciiTheme="minorEastAsia" w:hAnsiTheme="minorEastAsia" w:eastAsiaTheme="minorEastAsia" w:cstheme="minorEastAsia"/>
            <w:sz w:val="24"/>
            <w:lang w:val="en-US" w:eastAsia="zh-CN"/>
          </w:rPr>
          <w:t>机构设</w:t>
        </w:r>
      </w:ins>
      <w:ins w:id="341" w:author="sally" w:date="2024-10-25T15:39:22Z">
        <w:r>
          <w:rPr>
            <w:rFonts w:hint="eastAsia" w:asciiTheme="minorEastAsia" w:hAnsiTheme="minorEastAsia" w:eastAsiaTheme="minorEastAsia" w:cstheme="minorEastAsia"/>
            <w:sz w:val="24"/>
            <w:lang w:val="en-US" w:eastAsia="zh-CN"/>
          </w:rPr>
          <w:t>在</w:t>
        </w:r>
      </w:ins>
      <w:ins w:id="342" w:author="sally" w:date="2024-10-25T15:39:25Z">
        <w:r>
          <w:rPr>
            <w:rFonts w:hint="eastAsia" w:asciiTheme="minorEastAsia" w:hAnsiTheme="minorEastAsia" w:eastAsiaTheme="minorEastAsia" w:cstheme="minorEastAsia"/>
            <w:sz w:val="24"/>
            <w:lang w:val="en-US" w:eastAsia="zh-CN"/>
          </w:rPr>
          <w:t>内壳</w:t>
        </w:r>
      </w:ins>
      <w:ins w:id="343" w:author="sally" w:date="2024-10-25T15:39:26Z">
        <w:r>
          <w:rPr>
            <w:rFonts w:hint="eastAsia" w:asciiTheme="minorEastAsia" w:hAnsiTheme="minorEastAsia" w:eastAsiaTheme="minorEastAsia" w:cstheme="minorEastAsia"/>
            <w:sz w:val="24"/>
            <w:lang w:val="en-US" w:eastAsia="zh-CN"/>
          </w:rPr>
          <w:t>的</w:t>
        </w:r>
      </w:ins>
      <w:ins w:id="344" w:author="sally" w:date="2024-10-25T15:39:28Z">
        <w:r>
          <w:rPr>
            <w:rFonts w:hint="eastAsia" w:asciiTheme="minorEastAsia" w:hAnsiTheme="minorEastAsia" w:eastAsiaTheme="minorEastAsia" w:cstheme="minorEastAsia"/>
            <w:sz w:val="24"/>
            <w:lang w:val="en-US" w:eastAsia="zh-CN"/>
          </w:rPr>
          <w:t>前腿安装部</w:t>
        </w:r>
      </w:ins>
      <w:ins w:id="345" w:author="sally" w:date="2024-10-25T15:39:30Z">
        <w:r>
          <w:rPr>
            <w:rFonts w:hint="eastAsia" w:asciiTheme="minorEastAsia" w:hAnsiTheme="minorEastAsia" w:eastAsiaTheme="minorEastAsia" w:cstheme="minorEastAsia"/>
            <w:sz w:val="24"/>
            <w:lang w:val="en-US" w:eastAsia="zh-CN"/>
          </w:rPr>
          <w:t>，</w:t>
        </w:r>
      </w:ins>
      <w:ins w:id="346" w:author="sally" w:date="2024-10-25T15:39:37Z">
        <w:r>
          <w:rPr>
            <w:rFonts w:hint="eastAsia" w:asciiTheme="minorEastAsia" w:hAnsiTheme="minorEastAsia" w:eastAsiaTheme="minorEastAsia" w:cstheme="minorEastAsia"/>
            <w:sz w:val="24"/>
            <w:lang w:val="en-US" w:eastAsia="zh-CN"/>
          </w:rPr>
          <w:t>后退机构</w:t>
        </w:r>
      </w:ins>
      <w:ins w:id="347" w:author="sally" w:date="2024-10-25T15:39:38Z">
        <w:r>
          <w:rPr>
            <w:rFonts w:hint="eastAsia" w:asciiTheme="minorEastAsia" w:hAnsiTheme="minorEastAsia" w:eastAsiaTheme="minorEastAsia" w:cstheme="minorEastAsia"/>
            <w:sz w:val="24"/>
            <w:lang w:val="en-US" w:eastAsia="zh-CN"/>
          </w:rPr>
          <w:t>设在</w:t>
        </w:r>
      </w:ins>
      <w:ins w:id="348" w:author="sally" w:date="2024-10-25T15:39:41Z">
        <w:r>
          <w:rPr>
            <w:rFonts w:hint="eastAsia" w:asciiTheme="minorEastAsia" w:hAnsiTheme="minorEastAsia" w:eastAsiaTheme="minorEastAsia" w:cstheme="minorEastAsia"/>
            <w:sz w:val="24"/>
            <w:lang w:val="en-US" w:eastAsia="zh-CN"/>
          </w:rPr>
          <w:t>内壳的</w:t>
        </w:r>
      </w:ins>
      <w:ins w:id="349" w:author="sally" w:date="2024-10-25T15:39:44Z">
        <w:r>
          <w:rPr>
            <w:rFonts w:hint="eastAsia" w:asciiTheme="minorEastAsia" w:hAnsiTheme="minorEastAsia" w:eastAsiaTheme="minorEastAsia" w:cstheme="minorEastAsia"/>
            <w:sz w:val="24"/>
            <w:lang w:val="en-US" w:eastAsia="zh-CN"/>
          </w:rPr>
          <w:t>后退安装</w:t>
        </w:r>
      </w:ins>
      <w:ins w:id="350" w:author="sally" w:date="2024-10-25T15:39:45Z">
        <w:r>
          <w:rPr>
            <w:rFonts w:hint="eastAsia" w:asciiTheme="minorEastAsia" w:hAnsiTheme="minorEastAsia" w:eastAsiaTheme="minorEastAsia" w:cstheme="minorEastAsia"/>
            <w:sz w:val="24"/>
            <w:lang w:val="en-US" w:eastAsia="zh-CN"/>
          </w:rPr>
          <w:t>部</w:t>
        </w:r>
      </w:ins>
      <w:ins w:id="351" w:author="sally" w:date="2024-10-25T15:10:24Z">
        <w:r>
          <w:rPr>
            <w:rFonts w:hint="eastAsia" w:asciiTheme="minorEastAsia" w:hAnsiTheme="minorEastAsia" w:eastAsiaTheme="minorEastAsia" w:cstheme="minorEastAsia"/>
            <w:sz w:val="24"/>
            <w:lang w:val="en-US" w:eastAsia="zh-CN"/>
          </w:rPr>
          <w:t>；</w:t>
        </w:r>
      </w:ins>
      <w:ins w:id="352" w:author="sally" w:date="2024-10-25T15:40:09Z">
        <w:r>
          <w:rPr>
            <w:rFonts w:hint="eastAsia" w:asciiTheme="minorEastAsia" w:hAnsiTheme="minorEastAsia" w:eastAsiaTheme="minorEastAsia" w:cstheme="minorEastAsia"/>
            <w:sz w:val="24"/>
            <w:lang w:val="en-US" w:eastAsia="zh-CN"/>
          </w:rPr>
          <w:t>头部</w:t>
        </w:r>
      </w:ins>
      <w:ins w:id="353" w:author="sally" w:date="2024-10-25T15:40:10Z">
        <w:r>
          <w:rPr>
            <w:rFonts w:hint="eastAsia" w:asciiTheme="minorEastAsia" w:hAnsiTheme="minorEastAsia" w:eastAsiaTheme="minorEastAsia" w:cstheme="minorEastAsia"/>
            <w:sz w:val="24"/>
            <w:lang w:val="en-US" w:eastAsia="zh-CN"/>
          </w:rPr>
          <w:t>安装</w:t>
        </w:r>
      </w:ins>
      <w:ins w:id="354" w:author="sally" w:date="2024-10-25T15:40:11Z">
        <w:r>
          <w:rPr>
            <w:rFonts w:hint="eastAsia" w:asciiTheme="minorEastAsia" w:hAnsiTheme="minorEastAsia" w:eastAsiaTheme="minorEastAsia" w:cstheme="minorEastAsia"/>
            <w:sz w:val="24"/>
            <w:lang w:val="en-US" w:eastAsia="zh-CN"/>
          </w:rPr>
          <w:t>在</w:t>
        </w:r>
      </w:ins>
      <w:ins w:id="355" w:author="sally" w:date="2024-10-25T15:40:13Z">
        <w:r>
          <w:rPr>
            <w:rFonts w:hint="eastAsia" w:asciiTheme="minorEastAsia" w:hAnsiTheme="minorEastAsia" w:eastAsiaTheme="minorEastAsia" w:cstheme="minorEastAsia"/>
            <w:sz w:val="24"/>
            <w:lang w:val="en-US" w:eastAsia="zh-CN"/>
          </w:rPr>
          <w:t>内壳</w:t>
        </w:r>
      </w:ins>
      <w:ins w:id="356" w:author="sally" w:date="2024-10-25T15:40:14Z">
        <w:r>
          <w:rPr>
            <w:rFonts w:hint="eastAsia" w:asciiTheme="minorEastAsia" w:hAnsiTheme="minorEastAsia" w:eastAsiaTheme="minorEastAsia" w:cstheme="minorEastAsia"/>
            <w:sz w:val="24"/>
            <w:lang w:val="en-US" w:eastAsia="zh-CN"/>
          </w:rPr>
          <w:t>前部</w:t>
        </w:r>
      </w:ins>
      <w:ins w:id="357" w:author="sally" w:date="2024-10-25T15:40:15Z">
        <w:r>
          <w:rPr>
            <w:rFonts w:hint="eastAsia" w:asciiTheme="minorEastAsia" w:hAnsiTheme="minorEastAsia" w:eastAsiaTheme="minorEastAsia" w:cstheme="minorEastAsia"/>
            <w:sz w:val="24"/>
            <w:lang w:val="en-US" w:eastAsia="zh-CN"/>
          </w:rPr>
          <w:t>的</w:t>
        </w:r>
      </w:ins>
      <w:ins w:id="358" w:author="sally" w:date="2024-10-25T15:40:17Z">
        <w:r>
          <w:rPr>
            <w:rFonts w:hint="eastAsia" w:asciiTheme="minorEastAsia" w:hAnsiTheme="minorEastAsia" w:eastAsiaTheme="minorEastAsia" w:cstheme="minorEastAsia"/>
            <w:sz w:val="24"/>
            <w:lang w:val="en-US" w:eastAsia="zh-CN"/>
          </w:rPr>
          <w:t>安装部</w:t>
        </w:r>
      </w:ins>
      <w:ins w:id="359" w:author="sally" w:date="2024-10-25T15:40:18Z">
        <w:r>
          <w:rPr>
            <w:rFonts w:hint="eastAsia" w:asciiTheme="minorEastAsia" w:hAnsiTheme="minorEastAsia" w:eastAsiaTheme="minorEastAsia" w:cstheme="minorEastAsia"/>
            <w:sz w:val="24"/>
            <w:lang w:val="en-US" w:eastAsia="zh-CN"/>
          </w:rPr>
          <w:t>；</w:t>
        </w:r>
      </w:ins>
      <w:ins w:id="360" w:author="sally" w:date="2024-10-25T15:40:27Z">
        <w:r>
          <w:rPr>
            <w:rFonts w:hint="eastAsia" w:asciiTheme="minorEastAsia" w:hAnsiTheme="minorEastAsia" w:eastAsiaTheme="minorEastAsia" w:cstheme="minorEastAsia"/>
            <w:sz w:val="24"/>
            <w:lang w:val="en-US" w:eastAsia="zh-CN"/>
          </w:rPr>
          <w:t>乌龟的</w:t>
        </w:r>
      </w:ins>
      <w:ins w:id="361" w:author="sally" w:date="2024-10-25T15:40:29Z">
        <w:r>
          <w:rPr>
            <w:rFonts w:hint="eastAsia" w:asciiTheme="minorEastAsia" w:hAnsiTheme="minorEastAsia" w:eastAsiaTheme="minorEastAsia" w:cstheme="minorEastAsia"/>
            <w:sz w:val="24"/>
            <w:lang w:val="en-US" w:eastAsia="zh-CN"/>
          </w:rPr>
          <w:t>尾部</w:t>
        </w:r>
      </w:ins>
      <w:ins w:id="362" w:author="sally" w:date="2024-10-25T15:40:30Z">
        <w:r>
          <w:rPr>
            <w:rFonts w:hint="eastAsia" w:asciiTheme="minorEastAsia" w:hAnsiTheme="minorEastAsia" w:eastAsiaTheme="minorEastAsia" w:cstheme="minorEastAsia"/>
            <w:sz w:val="24"/>
            <w:lang w:val="en-US" w:eastAsia="zh-CN"/>
          </w:rPr>
          <w:t>安装在</w:t>
        </w:r>
      </w:ins>
      <w:ins w:id="363" w:author="sally" w:date="2024-10-25T15:40:35Z">
        <w:r>
          <w:rPr>
            <w:rFonts w:hint="eastAsia" w:asciiTheme="minorEastAsia" w:hAnsiTheme="minorEastAsia" w:eastAsiaTheme="minorEastAsia" w:cstheme="minorEastAsia"/>
            <w:sz w:val="24"/>
            <w:lang w:val="en-US" w:eastAsia="zh-CN"/>
          </w:rPr>
          <w:t>内壳</w:t>
        </w:r>
      </w:ins>
      <w:ins w:id="364" w:author="sally" w:date="2024-10-25T15:40:36Z">
        <w:r>
          <w:rPr>
            <w:rFonts w:hint="eastAsia" w:asciiTheme="minorEastAsia" w:hAnsiTheme="minorEastAsia" w:eastAsiaTheme="minorEastAsia" w:cstheme="minorEastAsia"/>
            <w:sz w:val="24"/>
            <w:lang w:val="en-US" w:eastAsia="zh-CN"/>
          </w:rPr>
          <w:t>后部</w:t>
        </w:r>
      </w:ins>
      <w:ins w:id="365" w:author="sally" w:date="2024-10-25T15:40:37Z">
        <w:r>
          <w:rPr>
            <w:rFonts w:hint="eastAsia" w:asciiTheme="minorEastAsia" w:hAnsiTheme="minorEastAsia" w:eastAsiaTheme="minorEastAsia" w:cstheme="minorEastAsia"/>
            <w:sz w:val="24"/>
            <w:lang w:val="en-US" w:eastAsia="zh-CN"/>
          </w:rPr>
          <w:t>的安装部</w:t>
        </w:r>
      </w:ins>
      <w:ins w:id="366" w:author="sally" w:date="2024-10-25T15:40:38Z">
        <w:r>
          <w:rPr>
            <w:rFonts w:hint="eastAsia" w:asciiTheme="minorEastAsia" w:hAnsiTheme="minorEastAsia" w:eastAsiaTheme="minorEastAsia" w:cstheme="minorEastAsia"/>
            <w:sz w:val="24"/>
            <w:lang w:val="en-US" w:eastAsia="zh-CN"/>
          </w:rPr>
          <w:t>上</w:t>
        </w:r>
      </w:ins>
      <w:ins w:id="367" w:author="sally" w:date="2024-10-29T09:23:06Z">
        <w:r>
          <w:rPr>
            <w:rFonts w:hint="eastAsia" w:asciiTheme="minorEastAsia" w:hAnsiTheme="minorEastAsia" w:eastAsiaTheme="minorEastAsia" w:cstheme="minorEastAsia"/>
            <w:sz w:val="24"/>
            <w:lang w:val="en-US" w:eastAsia="zh-CN"/>
          </w:rPr>
          <w:t>。</w:t>
        </w:r>
      </w:ins>
    </w:p>
    <w:p w14:paraId="4E7F23BC">
      <w:pPr>
        <w:spacing w:line="360" w:lineRule="auto"/>
        <w:ind w:firstLine="0" w:firstLineChars="0"/>
        <w:jc w:val="center"/>
        <w:rPr>
          <w:ins w:id="368" w:author="sally" w:date="2024-10-25T15:24:00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369" w:author="sally" w:date="2024-10-25T15:23:5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drawing>
            <wp:inline distT="0" distB="0" distL="114300" distR="114300">
              <wp:extent cx="4770755" cy="3088640"/>
              <wp:effectExtent l="0" t="0" r="1270" b="6985"/>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1"/>
                      <pic:cNvPicPr>
                        <a:picLocks noChangeAspect="1"/>
                      </pic:cNvPicPr>
                    </pic:nvPicPr>
                    <pic:blipFill>
                      <a:blip r:embed="rId6"/>
                      <a:srcRect l="5545" r="6059"/>
                      <a:stretch>
                        <a:fillRect/>
                      </a:stretch>
                    </pic:blipFill>
                    <pic:spPr>
                      <a:xfrm>
                        <a:off x="0" y="0"/>
                        <a:ext cx="4770755" cy="3088640"/>
                      </a:xfrm>
                      <a:prstGeom prst="rect">
                        <a:avLst/>
                      </a:prstGeom>
                    </pic:spPr>
                  </pic:pic>
                </a:graphicData>
              </a:graphic>
            </wp:inline>
          </w:drawing>
        </w:r>
      </w:ins>
    </w:p>
    <w:p w14:paraId="18AF8226">
      <w:pPr>
        <w:spacing w:line="360" w:lineRule="auto"/>
        <w:ind w:firstLine="480" w:firstLineChars="200"/>
        <w:jc w:val="center"/>
        <w:rPr>
          <w:ins w:id="371" w:author="sally" w:date="2024-10-25T15:53:48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372" w:author="sally" w:date="2024-10-25T15:24:0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图1</w:t>
        </w:r>
      </w:ins>
    </w:p>
    <w:p w14:paraId="619551D8">
      <w:pPr>
        <w:spacing w:line="360" w:lineRule="auto"/>
        <w:ind w:firstLine="480" w:firstLineChars="200"/>
        <w:rPr>
          <w:del w:id="373" w:author="sally" w:date="2024-10-25T15:55:16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374" w:author="sally" w:date="2024-10-25T15:40: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如图</w:t>
        </w:r>
      </w:ins>
      <w:ins w:id="375" w:author="sally" w:date="2024-10-25T15:40:4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2</w:t>
        </w:r>
      </w:ins>
      <w:ins w:id="376" w:author="sally" w:date="2024-10-25T15:40: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所示，</w:t>
        </w:r>
      </w:ins>
      <w:ins w:id="377" w:author="sally" w:date="2024-10-25T15:51:5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底座</w:t>
        </w:r>
      </w:ins>
      <w:ins w:id="378" w:author="sally" w:date="2024-10-25T15:51:5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上</w:t>
        </w:r>
      </w:ins>
      <w:ins w:id="379" w:author="sally" w:date="2024-10-25T15:51:5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设</w:t>
        </w:r>
      </w:ins>
      <w:ins w:id="380" w:author="sally" w:date="2024-10-25T15:52:0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多个</w:t>
        </w:r>
      </w:ins>
      <w:ins w:id="381" w:author="sally" w:date="2024-10-25T15:59: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间隙</w:t>
        </w:r>
      </w:ins>
      <w:ins w:id="382" w:author="sally" w:date="2024-10-25T15:59: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分布的</w:t>
        </w:r>
      </w:ins>
      <w:ins w:id="383" w:author="sally" w:date="2024-10-25T15:52: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支架，</w:t>
        </w:r>
      </w:ins>
      <w:ins w:id="384" w:author="sally" w:date="2024-10-25T15:52:0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w:t>
        </w:r>
      </w:ins>
      <w:ins w:id="385" w:author="sally" w:date="2024-10-25T15:52: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设</w:t>
        </w:r>
      </w:ins>
      <w:ins w:id="386" w:author="sally" w:date="2024-10-25T15:52: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387" w:author="sally" w:date="2024-10-25T15:52:1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支架</w:t>
        </w:r>
      </w:ins>
      <w:ins w:id="388" w:author="sally" w:date="2024-10-25T15:52:1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上，</w:t>
        </w:r>
      </w:ins>
      <w:ins w:id="389" w:author="sally" w:date="2024-10-25T15:52:1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通过</w:t>
        </w:r>
      </w:ins>
      <w:ins w:id="390" w:author="sally" w:date="2024-10-25T15:52:1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支架</w:t>
        </w:r>
      </w:ins>
      <w:ins w:id="391" w:author="sally" w:date="2024-10-25T15:54:3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使</w:t>
        </w:r>
      </w:ins>
      <w:ins w:id="392" w:author="sally" w:date="2024-10-25T15:52:1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外壳和</w:t>
        </w:r>
      </w:ins>
      <w:ins w:id="393" w:author="sally" w:date="2024-10-25T15:52:2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内壳</w:t>
        </w:r>
      </w:ins>
      <w:ins w:id="394" w:author="sally" w:date="2024-10-25T15:54:3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之间</w:t>
        </w:r>
      </w:ins>
      <w:ins w:id="395" w:author="sally" w:date="2024-10-25T15:54: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形成</w:t>
        </w:r>
      </w:ins>
      <w:ins w:id="396" w:author="sally" w:date="2024-10-25T15:59:3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第一</w:t>
        </w:r>
      </w:ins>
      <w:ins w:id="397" w:author="sally" w:date="2024-10-25T15:54: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缝隙，</w:t>
        </w:r>
      </w:ins>
      <w:ins w:id="398" w:author="sally" w:date="2024-10-25T15:54: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作为</w:t>
        </w:r>
      </w:ins>
      <w:ins w:id="399" w:author="sally" w:date="2024-10-25T15:54: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流道</w:t>
        </w:r>
      </w:ins>
      <w:ins w:id="400" w:author="sally" w:date="2024-10-25T15:54:5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供</w:t>
        </w:r>
      </w:ins>
      <w:ins w:id="401" w:author="sally" w:date="2024-10-25T15:54:5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液体流入</w:t>
        </w:r>
      </w:ins>
      <w:ins w:id="402" w:author="sally" w:date="2024-10-25T15:52: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202D32C7">
      <w:pPr>
        <w:spacing w:line="360" w:lineRule="auto"/>
        <w:ind w:firstLine="480" w:firstLineChars="200"/>
        <w:rPr>
          <w:ins w:id="403" w:author="sally" w:date="2024-10-25T15:56:27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404" w:author="sally" w:date="2024-10-25T15:55:1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增大</w:t>
        </w:r>
      </w:ins>
      <w:ins w:id="405" w:author="sally" w:date="2024-10-25T15:55:1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水流</w:t>
        </w:r>
      </w:ins>
      <w:ins w:id="406" w:author="sally" w:date="2024-10-25T15:55: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与</w:t>
        </w:r>
      </w:ins>
      <w:ins w:id="407" w:author="sally" w:date="2024-10-25T15:55:2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w:t>
        </w:r>
      </w:ins>
      <w:ins w:id="408" w:author="sally" w:date="2024-10-25T15:55:3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09" w:author="sally" w:date="2024-10-25T15:55: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内壳的</w:t>
        </w:r>
      </w:ins>
      <w:ins w:id="410" w:author="sally" w:date="2024-10-25T15:55: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接触</w:t>
        </w:r>
      </w:ins>
      <w:ins w:id="411" w:author="sally" w:date="2024-10-25T15:55:3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面积</w:t>
        </w:r>
      </w:ins>
      <w:ins w:id="412" w:author="sally" w:date="2024-10-25T15:55: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13" w:author="sally" w:date="2024-10-29T09:07:5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增大</w:t>
        </w:r>
      </w:ins>
      <w:ins w:id="414" w:author="sally" w:date="2024-10-29T09:07:5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液体</w:t>
        </w:r>
      </w:ins>
      <w:ins w:id="415" w:author="sally" w:date="2024-10-29T09:08: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对</w:t>
        </w:r>
      </w:ins>
      <w:ins w:id="416" w:author="sally" w:date="2024-10-29T09:08:0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外壳和</w:t>
        </w:r>
      </w:ins>
      <w:ins w:id="417" w:author="sally" w:date="2024-10-29T09:08: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内壳</w:t>
        </w:r>
      </w:ins>
      <w:ins w:id="418" w:author="sally" w:date="2024-10-29T09:08:0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419" w:author="sally" w:date="2024-10-29T09:08:1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阻力</w:t>
        </w:r>
      </w:ins>
      <w:ins w:id="420" w:author="sally" w:date="2024-10-25T15:56: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19D6AEC5">
      <w:pPr>
        <w:spacing w:line="360" w:lineRule="auto"/>
        <w:ind w:firstLine="480" w:firstLineChars="200"/>
        <w:rPr>
          <w:ins w:id="421" w:author="sally" w:date="2024-10-25T16:18:23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422" w:author="sally" w:date="2024-10-25T15:57:0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或者</w:t>
        </w:r>
      </w:ins>
      <w:ins w:id="423" w:author="sally" w:date="2024-10-25T15:57:0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24" w:author="sally" w:date="2024-10-25T15:57:1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外壳包括</w:t>
        </w:r>
      </w:ins>
      <w:ins w:id="425" w:author="sally" w:date="2024-10-25T15:57: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多个</w:t>
        </w:r>
      </w:ins>
      <w:ins w:id="426" w:author="sally" w:date="2024-10-25T15:57: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拼接</w:t>
        </w:r>
      </w:ins>
      <w:ins w:id="427" w:author="sally" w:date="2024-10-25T15:57:2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板，</w:t>
        </w:r>
      </w:ins>
      <w:ins w:id="428" w:author="sally" w:date="2024-10-25T15:57:3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拼接</w:t>
        </w:r>
      </w:ins>
      <w:ins w:id="429" w:author="sally" w:date="2024-10-25T15:57:3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板的</w:t>
        </w:r>
      </w:ins>
      <w:ins w:id="430" w:author="sally" w:date="2024-10-25T15:57:3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两</w:t>
        </w:r>
      </w:ins>
      <w:ins w:id="431" w:author="sally" w:date="2024-10-25T16:02:5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端</w:t>
        </w:r>
      </w:ins>
      <w:ins w:id="432" w:author="sally" w:date="2024-10-25T15:57: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设</w:t>
        </w:r>
      </w:ins>
      <w:ins w:id="433" w:author="sally" w:date="2024-10-25T15:57:4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434" w:author="sally" w:date="2024-10-25T15:57: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底座</w:t>
        </w:r>
      </w:ins>
      <w:ins w:id="435" w:author="sally" w:date="2024-10-25T15:57: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上，</w:t>
        </w:r>
      </w:ins>
      <w:ins w:id="436" w:author="sally" w:date="2024-10-25T15:57: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并</w:t>
        </w:r>
      </w:ins>
      <w:ins w:id="437" w:author="sally" w:date="2024-10-25T15:57: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套在</w:t>
        </w:r>
      </w:ins>
      <w:ins w:id="438" w:author="sally" w:date="2024-10-25T15:57:5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内壳</w:t>
        </w:r>
      </w:ins>
      <w:ins w:id="439" w:author="sally" w:date="2024-10-25T16:03:0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顶部外</w:t>
        </w:r>
      </w:ins>
      <w:ins w:id="440" w:author="sally" w:date="2024-10-25T15:57:5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41" w:author="sally" w:date="2024-10-25T15:57:5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相邻的</w:t>
        </w:r>
      </w:ins>
      <w:ins w:id="442" w:author="sally" w:date="2024-10-25T15:58: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拼接板</w:t>
        </w:r>
      </w:ins>
      <w:ins w:id="443" w:author="sally" w:date="2024-10-25T15:58: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之间</w:t>
        </w:r>
      </w:ins>
      <w:ins w:id="444" w:author="sally" w:date="2024-10-25T15:58:1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有</w:t>
        </w:r>
      </w:ins>
      <w:ins w:id="445" w:author="sally" w:date="2024-10-25T16:03:0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第二</w:t>
        </w:r>
      </w:ins>
      <w:ins w:id="446" w:author="sally" w:date="2024-10-25T15:58:1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缝隙，</w:t>
        </w:r>
      </w:ins>
      <w:ins w:id="447" w:author="sally" w:date="2024-10-25T16:03: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流通</w:t>
        </w:r>
      </w:ins>
      <w:ins w:id="448" w:author="sally" w:date="2024-10-25T16:03: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经</w:t>
        </w:r>
      </w:ins>
      <w:ins w:id="449" w:author="sally" w:date="2024-10-25T16:03:1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第二</w:t>
        </w:r>
      </w:ins>
      <w:ins w:id="450" w:author="sally" w:date="2024-10-25T16:03:1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缝隙</w:t>
        </w:r>
      </w:ins>
      <w:ins w:id="451" w:author="sally" w:date="2024-10-25T16:03:1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进入</w:t>
        </w:r>
      </w:ins>
      <w:ins w:id="452" w:author="sally" w:date="2024-10-25T16:03:2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流道内</w:t>
        </w:r>
      </w:ins>
      <w:ins w:id="453" w:author="sally" w:date="2024-10-25T16:03: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54" w:author="sally" w:date="2024-10-25T16:03:3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龟壳</w:t>
        </w:r>
      </w:ins>
      <w:ins w:id="455" w:author="sally" w:date="2024-10-25T16:03:3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456" w:author="sally" w:date="2024-10-25T16:03: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四周</w:t>
        </w:r>
      </w:ins>
      <w:ins w:id="457" w:author="sally" w:date="2024-10-25T16:03:4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均匀</w:t>
        </w:r>
      </w:ins>
      <w:ins w:id="458" w:author="sally" w:date="2024-10-25T16:03: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分布</w:t>
        </w:r>
      </w:ins>
      <w:ins w:id="459" w:author="sally" w:date="2024-10-25T16:03:4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第二</w:t>
        </w:r>
      </w:ins>
      <w:ins w:id="460" w:author="sally" w:date="2024-10-25T16:03: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缝隙</w:t>
        </w:r>
      </w:ins>
      <w:ins w:id="461" w:author="sally" w:date="2024-10-25T16:03:5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62" w:author="sally" w:date="2024-10-25T16:03:5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便于</w:t>
        </w:r>
      </w:ins>
      <w:ins w:id="463" w:author="sally" w:date="2024-10-25T16:04:0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龟壳</w:t>
        </w:r>
      </w:ins>
      <w:ins w:id="464" w:author="sally" w:date="2024-10-25T16:04: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四周</w:t>
        </w:r>
      </w:ins>
      <w:ins w:id="465" w:author="sally" w:date="2024-10-25T16:08:0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均</w:t>
        </w:r>
      </w:ins>
      <w:ins w:id="466" w:author="sally" w:date="2024-10-25T16:08:0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可以</w:t>
        </w:r>
      </w:ins>
      <w:ins w:id="467" w:author="sally" w:date="2024-10-25T16:08:0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经</w:t>
        </w:r>
      </w:ins>
      <w:ins w:id="468" w:author="sally" w:date="2024-10-25T16:08:1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第二</w:t>
        </w:r>
      </w:ins>
      <w:ins w:id="469" w:author="sally" w:date="2024-10-25T16:08: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缝隙</w:t>
        </w:r>
      </w:ins>
      <w:ins w:id="470" w:author="sally" w:date="2024-10-25T16:08:1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流入</w:t>
        </w:r>
      </w:ins>
      <w:ins w:id="471" w:author="sally" w:date="2024-10-25T16:08:1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流道</w:t>
        </w:r>
      </w:ins>
      <w:ins w:id="472" w:author="sally" w:date="2024-10-25T16:08:1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w:t>
        </w:r>
      </w:ins>
      <w:ins w:id="473" w:author="sally" w:date="2024-10-25T16:08:1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74" w:author="sally" w:date="2024-10-25T16:08:1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降低</w:t>
        </w:r>
      </w:ins>
      <w:ins w:id="475" w:author="sally" w:date="2024-10-25T16:08: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水的</w:t>
        </w:r>
      </w:ins>
      <w:ins w:id="476" w:author="sally" w:date="2024-10-25T16:08:2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阻力</w:t>
        </w:r>
      </w:ins>
      <w:ins w:id="477" w:author="sally" w:date="2024-10-25T16:08:2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0BF39FC0">
      <w:pPr>
        <w:spacing w:line="360" w:lineRule="auto"/>
        <w:ind w:firstLine="480" w:firstLineChars="200"/>
        <w:rPr>
          <w:ins w:id="478" w:author="sally" w:date="2024-10-25T15:53:45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479" w:author="sally" w:date="2024-10-25T16:18:2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w:t>
        </w:r>
      </w:ins>
      <w:ins w:id="480" w:author="sally" w:date="2024-10-25T16:18: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为多个</w:t>
        </w:r>
      </w:ins>
      <w:ins w:id="481" w:author="sally" w:date="2024-10-25T16:18:3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拼接板</w:t>
        </w:r>
      </w:ins>
      <w:ins w:id="482" w:author="sally" w:date="2024-10-25T16:18:3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形成</w:t>
        </w:r>
      </w:ins>
      <w:ins w:id="483" w:author="sally" w:date="2024-10-25T16:18:3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484" w:author="sally" w:date="2024-10-25T16:18:3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则</w:t>
        </w:r>
      </w:ins>
      <w:ins w:id="485" w:author="sally" w:date="2024-10-25T16:18:3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外壳</w:t>
        </w:r>
      </w:ins>
      <w:ins w:id="486" w:author="sally" w:date="2024-10-25T16:18:3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能够</w:t>
        </w:r>
      </w:ins>
      <w:ins w:id="487" w:author="sally" w:date="2024-10-25T16:18:3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与</w:t>
        </w:r>
      </w:ins>
      <w:ins w:id="488" w:author="sally" w:date="2024-10-25T16:18:3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内壳</w:t>
        </w:r>
      </w:ins>
      <w:ins w:id="489" w:author="sally" w:date="2024-10-25T16:18: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490" w:author="sally" w:date="2024-10-25T16:18: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外形</w:t>
        </w:r>
      </w:ins>
      <w:ins w:id="491" w:author="sally" w:date="2024-10-25T16:18: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更</w:t>
        </w:r>
      </w:ins>
      <w:ins w:id="492" w:author="sally" w:date="2024-10-25T16:18:4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贴合，</w:t>
        </w:r>
      </w:ins>
      <w:ins w:id="493" w:author="sally" w:date="2024-10-25T16:18:5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使</w:t>
        </w:r>
      </w:ins>
      <w:ins w:id="494" w:author="sally" w:date="2024-10-25T16:18:5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整个</w:t>
        </w:r>
      </w:ins>
      <w:ins w:id="495" w:author="sally" w:date="2024-10-25T16:19:0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龟壳</w:t>
        </w:r>
      </w:ins>
      <w:ins w:id="496" w:author="sally" w:date="2024-10-25T16:19:0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的</w:t>
        </w:r>
      </w:ins>
      <w:ins w:id="497" w:author="sally" w:date="2024-10-25T16:19: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结构</w:t>
        </w:r>
      </w:ins>
      <w:ins w:id="498" w:author="sally" w:date="2024-10-25T16:19: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小，</w:t>
        </w:r>
      </w:ins>
      <w:ins w:id="499" w:author="sally" w:date="2024-10-25T16:19: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占的</w:t>
        </w:r>
      </w:ins>
      <w:ins w:id="500" w:author="sally" w:date="2024-10-25T16:19:1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空间</w:t>
        </w:r>
      </w:ins>
      <w:ins w:id="501" w:author="sally" w:date="2024-10-25T16:19:1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小</w:t>
        </w:r>
      </w:ins>
      <w:ins w:id="502" w:author="sally" w:date="2024-10-25T16:19: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5BCD6971">
      <w:pPr>
        <w:spacing w:line="360" w:lineRule="auto"/>
        <w:ind w:firstLine="480" w:firstLineChars="200"/>
        <w:rPr>
          <w:del w:id="503" w:author="sally" w:date="2024-10-25T14:58:25Z"/>
          <w:rFonts w:hint="eastAsia" w:asciiTheme="minorEastAsia" w:hAnsiTheme="minorEastAsia" w:eastAsiaTheme="minorEastAsia" w:cstheme="minorEastAsia"/>
          <w:sz w:val="24"/>
        </w:rPr>
      </w:pPr>
      <w:del w:id="504" w:author="sally" w:date="2024-10-25T14:58:25Z">
        <w:r>
          <w:rPr>
            <w:rFonts w:hint="eastAsia" w:asciiTheme="minorEastAsia" w:hAnsiTheme="minorEastAsia" w:eastAsiaTheme="minorEastAsia" w:cstheme="minorEastAsia"/>
            <w:sz w:val="24"/>
          </w:rPr>
          <w:delText>多层分离结构，从而满足上述要求：</w:delText>
        </w:r>
      </w:del>
    </w:p>
    <w:p w14:paraId="5BCD6972">
      <w:pPr>
        <w:spacing w:line="360" w:lineRule="auto"/>
        <w:ind w:firstLine="480" w:firstLineChars="200"/>
        <w:rPr>
          <w:del w:id="505" w:author="sally" w:date="2024-10-25T14:58:25Z"/>
          <w:rFonts w:hint="eastAsia" w:asciiTheme="minorEastAsia" w:hAnsiTheme="minorEastAsia" w:eastAsiaTheme="minorEastAsia" w:cstheme="minorEastAsia"/>
          <w:kern w:val="2"/>
          <w:sz w:val="24"/>
        </w:rPr>
      </w:pPr>
      <w:del w:id="506" w:author="sally" w:date="2024-10-25T14:58:25Z">
        <w:r>
          <w:rPr>
            <w:rFonts w:hint="eastAsia" w:asciiTheme="minorEastAsia" w:hAnsiTheme="minorEastAsia" w:eastAsiaTheme="minorEastAsia" w:cstheme="minorEastAsia"/>
            <w:sz w:val="24"/>
          </w:rPr>
          <w:delText>本申请的仿生乌龟壳采用多层分离结构设计，</w:delText>
        </w:r>
        <w:commentRangeStart w:id="1"/>
        <w:r>
          <w:rPr>
            <w:rFonts w:hint="eastAsia" w:asciiTheme="minorEastAsia" w:hAnsiTheme="minorEastAsia" w:eastAsiaTheme="minorEastAsia" w:cstheme="minorEastAsia"/>
            <w:sz w:val="24"/>
          </w:rPr>
          <w:delText>外层使用流体力学优化材料减少水下阻力</w:delText>
        </w:r>
        <w:commentRangeEnd w:id="1"/>
      </w:del>
      <w:del w:id="507" w:author="sally" w:date="2024-10-25T14:58:25Z">
        <w:r>
          <w:rPr>
            <w:rFonts w:hint="eastAsia" w:asciiTheme="minorEastAsia" w:hAnsiTheme="minorEastAsia" w:cstheme="minorEastAsia"/>
            <w:sz w:val="24"/>
          </w:rPr>
          <w:commentReference w:id="1"/>
        </w:r>
      </w:del>
      <w:del w:id="508" w:author="sally" w:date="2024-10-25T14:58:25Z">
        <w:r>
          <w:rPr>
            <w:rFonts w:hint="eastAsia" w:asciiTheme="minorEastAsia" w:hAnsiTheme="minorEastAsia" w:eastAsiaTheme="minorEastAsia" w:cstheme="minorEastAsia"/>
            <w:sz w:val="24"/>
          </w:rPr>
          <w:delText>，</w:delText>
        </w:r>
        <w:commentRangeStart w:id="2"/>
        <w:r>
          <w:rPr>
            <w:rFonts w:hint="eastAsia" w:asciiTheme="minorEastAsia" w:hAnsiTheme="minorEastAsia" w:eastAsiaTheme="minorEastAsia" w:cstheme="minorEastAsia"/>
            <w:sz w:val="24"/>
          </w:rPr>
          <w:delText>中层增强结构强度并提升散热性能</w:delText>
        </w:r>
        <w:commentRangeEnd w:id="2"/>
      </w:del>
      <w:del w:id="509" w:author="sally" w:date="2024-10-25T14:58:25Z">
        <w:r>
          <w:rPr>
            <w:rFonts w:hint="eastAsia" w:asciiTheme="minorEastAsia" w:hAnsiTheme="minorEastAsia" w:cstheme="minorEastAsia"/>
            <w:sz w:val="24"/>
          </w:rPr>
          <w:commentReference w:id="2"/>
        </w:r>
      </w:del>
      <w:del w:id="510" w:author="sally" w:date="2024-10-25T14:58:25Z">
        <w:r>
          <w:rPr>
            <w:rFonts w:hint="eastAsia" w:asciiTheme="minorEastAsia" w:hAnsiTheme="minorEastAsia" w:eastAsiaTheme="minorEastAsia" w:cstheme="minorEastAsia"/>
            <w:sz w:val="24"/>
          </w:rPr>
          <w:delText>，内层具备双层防水设计，两层之间允许水流通过，以调节腔体内部的稳定性和压力分布。</w:delText>
        </w:r>
        <w:commentRangeStart w:id="3"/>
        <w:r>
          <w:rPr>
            <w:rFonts w:hint="eastAsia" w:asciiTheme="minorEastAsia" w:hAnsiTheme="minorEastAsia" w:eastAsiaTheme="minorEastAsia" w:cstheme="minorEastAsia"/>
            <w:sz w:val="24"/>
          </w:rPr>
          <w:delText>通过该结构设计，壳体不仅在水下保持良好的密封性，还能借助水流帮助仿生乌龟平衡，进一步增强姿态稳定性，提升仿生乌龟在复杂水陆环境中的运动性能与适应性。</w:delText>
        </w:r>
      </w:del>
      <w:del w:id="511" w:author="sally" w:date="2024-10-25T14:58:25Z">
        <w:r>
          <w:rPr>
            <w:rFonts w:hint="eastAsia" w:asciiTheme="minorEastAsia" w:hAnsiTheme="minorEastAsia" w:eastAsiaTheme="minorEastAsia" w:cstheme="minorEastAsia"/>
            <w:kern w:val="2"/>
            <w:sz w:val="24"/>
          </w:rPr>
          <w:delText xml:space="preserve"> </w:delText>
        </w:r>
        <w:commentRangeEnd w:id="3"/>
      </w:del>
      <w:del w:id="512" w:author="sally" w:date="2024-10-25T14:58:25Z">
        <w:r>
          <w:rPr>
            <w:rFonts w:hint="eastAsia" w:asciiTheme="minorEastAsia" w:hAnsiTheme="minorEastAsia" w:cstheme="minorEastAsia"/>
            <w:sz w:val="24"/>
          </w:rPr>
          <w:commentReference w:id="3"/>
        </w:r>
      </w:del>
    </w:p>
    <w:p w14:paraId="6268B8E4">
      <w:pPr>
        <w:pStyle w:val="14"/>
        <w:spacing w:line="360" w:lineRule="auto"/>
        <w:ind w:firstLine="0" w:firstLineChars="0"/>
        <w:rPr>
          <w:del w:id="513" w:author="sally" w:date="2024-10-25T15:50:24Z"/>
          <w:rFonts w:hint="eastAsia" w:asciiTheme="minorEastAsia" w:hAnsiTheme="minorEastAsia" w:eastAsiaTheme="minorEastAsia" w:cstheme="minorEastAsia"/>
          <w:color w:val="000000"/>
          <w:kern w:val="0"/>
          <w:sz w:val="24"/>
          <w:u w:color="000000"/>
        </w:rPr>
      </w:pPr>
    </w:p>
    <w:p w14:paraId="54DA3BA6">
      <w:pPr>
        <w:pStyle w:val="14"/>
        <w:spacing w:line="360" w:lineRule="auto"/>
        <w:ind w:firstLine="0" w:firstLineChars="0"/>
        <w:jc w:val="center"/>
        <w:rPr>
          <w:ins w:id="514" w:author="sally" w:date="2024-10-25T16:05:26Z"/>
          <w:rFonts w:hint="eastAsia" w:asciiTheme="minorEastAsia" w:hAnsiTheme="minorEastAsia" w:eastAsiaTheme="minorEastAsia" w:cstheme="minorEastAsia"/>
          <w:color w:val="0070C0"/>
          <w:sz w:val="24"/>
          <w:u w:color="0000FF"/>
          <w:lang w:eastAsia="zh-CN"/>
        </w:rPr>
      </w:pPr>
      <w:del w:id="515" w:author="sally" w:date="2024-10-25T15:50:12Z">
        <w:r>
          <w:rPr>
            <w:rFonts w:asciiTheme="minorEastAsia" w:hAnsiTheme="minorEastAsia" w:cstheme="minorEastAsia"/>
            <w:color w:val="0070C0"/>
            <w:sz w:val="24"/>
            <w:u w:color="0000FF"/>
          </w:rPr>
          <w:drawing>
            <wp:inline distT="0" distB="0" distL="0" distR="0">
              <wp:extent cx="4055110" cy="2000250"/>
              <wp:effectExtent l="0" t="0" r="0" b="6350"/>
              <wp:docPr id="234367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67527"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5479" cy="2015492"/>
                      </a:xfrm>
                      <a:prstGeom prst="rect">
                        <a:avLst/>
                      </a:prstGeom>
                    </pic:spPr>
                  </pic:pic>
                </a:graphicData>
              </a:graphic>
            </wp:inline>
          </w:drawing>
        </w:r>
      </w:del>
      <w:ins w:id="517" w:author="sally" w:date="2024-10-25T16:05:28Z">
        <w:r>
          <w:rPr>
            <w:rFonts w:hint="eastAsia" w:asciiTheme="minorEastAsia" w:hAnsiTheme="minorEastAsia" w:eastAsiaTheme="minorEastAsia" w:cstheme="minorEastAsia"/>
            <w:color w:val="0070C0"/>
            <w:sz w:val="24"/>
            <w:u w:color="0000FF"/>
            <w:lang w:eastAsia="zh-CN"/>
          </w:rPr>
          <w:drawing>
            <wp:inline distT="0" distB="0" distL="114300" distR="114300">
              <wp:extent cx="3807460" cy="1861820"/>
              <wp:effectExtent l="0" t="0" r="0" b="0"/>
              <wp:docPr id="4" name="图片 4" descr="图1+多层外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1+多层外壳"/>
                      <pic:cNvPicPr>
                        <a:picLocks noChangeAspect="1"/>
                      </pic:cNvPicPr>
                    </pic:nvPicPr>
                    <pic:blipFill>
                      <a:blip r:embed="rId8"/>
                      <a:srcRect l="6166" t="6921"/>
                      <a:stretch>
                        <a:fillRect/>
                      </a:stretch>
                    </pic:blipFill>
                    <pic:spPr>
                      <a:xfrm>
                        <a:off x="0" y="0"/>
                        <a:ext cx="3807460" cy="1861820"/>
                      </a:xfrm>
                      <a:prstGeom prst="rect">
                        <a:avLst/>
                      </a:prstGeom>
                    </pic:spPr>
                  </pic:pic>
                </a:graphicData>
              </a:graphic>
            </wp:inline>
          </w:drawing>
        </w:r>
      </w:ins>
    </w:p>
    <w:p w14:paraId="19046694">
      <w:pPr>
        <w:pStyle w:val="14"/>
        <w:spacing w:line="360" w:lineRule="auto"/>
        <w:ind w:firstLine="0" w:firstLineChars="0"/>
        <w:jc w:val="center"/>
        <w:rPr>
          <w:ins w:id="519" w:author="sally" w:date="2024-10-25T16:06:17Z"/>
          <w:rFonts w:hint="eastAsia" w:asciiTheme="minorEastAsia" w:hAnsiTheme="minorEastAsia" w:cstheme="minorEastAsia"/>
          <w:color w:val="0070C0"/>
          <w:sz w:val="24"/>
          <w:u w:color="0000FF"/>
          <w:lang w:val="en-US" w:eastAsia="zh-CN"/>
        </w:rPr>
      </w:pPr>
      <w:ins w:id="520" w:author="sally" w:date="2024-10-25T16:05:26Z">
        <w:r>
          <w:rPr>
            <w:rFonts w:hint="eastAsia" w:asciiTheme="minorEastAsia" w:hAnsiTheme="minorEastAsia" w:cstheme="minorEastAsia"/>
            <w:color w:val="0070C0"/>
            <w:sz w:val="24"/>
            <w:u w:color="0000FF"/>
            <w:lang w:val="en-US" w:eastAsia="zh-CN"/>
          </w:rPr>
          <w:t>图2</w:t>
        </w:r>
      </w:ins>
    </w:p>
    <w:p w14:paraId="3F2B5F10">
      <w:pPr>
        <w:spacing w:line="360" w:lineRule="auto"/>
        <w:ind w:firstLine="480" w:firstLineChars="200"/>
        <w:rPr>
          <w:ins w:id="521" w:author="sally" w:date="2024-10-25T16:14:58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522" w:author="sally" w:date="2024-10-25T16:06: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 xml:space="preserve"> </w:t>
        </w:r>
      </w:ins>
      <w:ins w:id="523" w:author="sally" w:date="2024-10-25T16:06:2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进一步，</w:t>
        </w:r>
      </w:ins>
      <w:ins w:id="524" w:author="sally" w:date="2024-10-25T16:06:2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为了</w:t>
        </w:r>
      </w:ins>
      <w:ins w:id="525" w:author="sally" w:date="2024-10-25T16:06:2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526" w:author="sally" w:date="2024-10-25T16:06: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水中对</w:t>
        </w:r>
      </w:ins>
      <w:ins w:id="527" w:author="sally" w:date="2024-10-25T16:06:3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乌龟的</w:t>
        </w:r>
      </w:ins>
      <w:ins w:id="528" w:author="sally" w:date="2024-10-25T16:06:3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姿态</w:t>
        </w:r>
      </w:ins>
      <w:ins w:id="529" w:author="sally" w:date="2024-10-25T16:06:3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进行调整</w:t>
        </w:r>
      </w:ins>
      <w:ins w:id="530" w:author="sally" w:date="2024-10-25T16:06:3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531" w:author="sally" w:date="2024-10-25T16:14:03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或者</w:t>
        </w:r>
      </w:ins>
      <w:ins w:id="532" w:author="sally" w:date="2024-10-25T16:06:37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乌龟</w:t>
        </w:r>
      </w:ins>
      <w:ins w:id="533" w:author="sally" w:date="2024-10-25T16:06:39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机器人</w:t>
        </w:r>
      </w:ins>
      <w:ins w:id="534" w:author="sally" w:date="2024-10-25T16:06:40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的</w:t>
        </w:r>
      </w:ins>
      <w:ins w:id="535" w:author="sally" w:date="2024-10-25T16:06:42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快速</w:t>
        </w:r>
      </w:ins>
      <w:ins w:id="536" w:author="sally" w:date="2024-10-25T16:06:45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上浮下潜</w:t>
        </w:r>
      </w:ins>
      <w:ins w:id="537" w:author="sally" w:date="2024-10-25T16:06:48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w:t>
        </w:r>
      </w:ins>
      <w:ins w:id="538" w:author="sally" w:date="2024-10-25T16:07:3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还</w:t>
        </w:r>
      </w:ins>
      <w:ins w:id="539" w:author="sally" w:date="2024-10-25T16:07:3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包括</w:t>
        </w:r>
      </w:ins>
      <w:ins w:id="540" w:author="sally" w:date="2024-10-25T16:07:3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浮力</w:t>
        </w:r>
      </w:ins>
      <w:ins w:id="541" w:author="sally" w:date="2024-10-25T16:07:3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调节</w:t>
        </w:r>
      </w:ins>
      <w:ins w:id="542" w:author="sally" w:date="2024-10-25T16:07:3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机构，</w:t>
        </w:r>
      </w:ins>
      <w:ins w:id="543" w:author="sally" w:date="2024-10-25T16:09:2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其</w:t>
        </w:r>
      </w:ins>
      <w:ins w:id="544" w:author="sally" w:date="2024-10-25T16:09:2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包括</w:t>
        </w:r>
      </w:ins>
      <w:ins w:id="545" w:author="sally" w:date="2024-10-25T16:09: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气囊和</w:t>
        </w:r>
      </w:ins>
      <w:ins w:id="546" w:author="sally" w:date="2024-10-25T16:09:2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浮</w:t>
        </w:r>
      </w:ins>
      <w:ins w:id="547" w:author="sally" w:date="2024-10-25T16:09:3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力泵</w:t>
        </w:r>
      </w:ins>
      <w:ins w:id="548" w:author="sally" w:date="2024-10-25T16:09:3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549" w:author="sally" w:date="2024-10-25T16:09:3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浮力</w:t>
        </w:r>
      </w:ins>
      <w:ins w:id="550" w:author="sally" w:date="2024-10-25T16:09:3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泵设</w:t>
        </w:r>
      </w:ins>
      <w:ins w:id="551" w:author="sally" w:date="2024-10-25T16:09: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552" w:author="sally" w:date="2024-10-25T16:09:4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容纳腔</w:t>
        </w:r>
      </w:ins>
      <w:ins w:id="553" w:author="sally" w:date="2024-10-25T16:09: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w:t>
        </w:r>
      </w:ins>
      <w:ins w:id="554" w:author="sally" w:date="2024-10-25T16:09: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与</w:t>
        </w:r>
      </w:ins>
      <w:ins w:id="555" w:author="sally" w:date="2024-10-25T16:09:4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控制</w:t>
        </w:r>
      </w:ins>
      <w:ins w:id="556" w:author="sally" w:date="2024-10-25T16:09: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单元</w:t>
        </w:r>
      </w:ins>
      <w:ins w:id="557" w:author="sally" w:date="2024-10-25T16:09: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连接</w:t>
        </w:r>
      </w:ins>
      <w:ins w:id="558" w:author="sally" w:date="2024-10-25T16:09:4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559" w:author="sally" w:date="2024-10-25T16:11:5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气囊</w:t>
        </w:r>
      </w:ins>
      <w:ins w:id="560" w:author="sally" w:date="2024-10-25T16:13:1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设在</w:t>
        </w:r>
      </w:ins>
      <w:ins w:id="561" w:author="sally" w:date="2024-10-25T16:13:1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内壳的</w:t>
        </w:r>
      </w:ins>
      <w:ins w:id="562" w:author="sally" w:date="2024-10-25T16:13: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顶部</w:t>
        </w:r>
      </w:ins>
      <w:ins w:id="563" w:author="sally" w:date="2024-10-25T16:13:2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上</w:t>
        </w:r>
      </w:ins>
      <w:ins w:id="564" w:author="sally" w:date="2024-10-25T16:14:5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且位于</w:t>
        </w:r>
      </w:ins>
      <w:ins w:id="565" w:author="sally" w:date="2024-10-25T16:14:5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流道</w:t>
        </w:r>
      </w:ins>
      <w:ins w:id="566" w:author="sally" w:date="2024-10-25T16:14:5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内</w:t>
        </w:r>
      </w:ins>
      <w:ins w:id="567" w:author="sally" w:date="2024-10-25T16:13:2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568" w:author="sally" w:date="2024-10-25T16:13:2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气囊</w:t>
        </w:r>
      </w:ins>
      <w:ins w:id="569" w:author="sally" w:date="2024-10-25T16:13:2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与</w:t>
        </w:r>
      </w:ins>
      <w:ins w:id="570" w:author="sally" w:date="2024-10-25T16:13: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浮力</w:t>
        </w:r>
      </w:ins>
      <w:ins w:id="571" w:author="sally" w:date="2024-10-25T16:13:2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泵</w:t>
        </w:r>
      </w:ins>
      <w:ins w:id="572" w:author="sally" w:date="2024-10-25T16:13:3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连接</w:t>
        </w:r>
      </w:ins>
      <w:ins w:id="573" w:author="sally" w:date="2024-10-25T16:13: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。如何</w:t>
        </w:r>
      </w:ins>
      <w:ins w:id="574" w:author="sally" w:date="2024-10-25T16:13: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注入</w:t>
        </w:r>
      </w:ins>
      <w:ins w:id="575" w:author="sally" w:date="2024-10-25T16:13: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气体</w:t>
        </w:r>
      </w:ins>
      <w:ins w:id="576" w:author="sally" w:date="2024-10-25T16:13:5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2D5B3330">
      <w:pPr>
        <w:spacing w:line="360" w:lineRule="auto"/>
        <w:ind w:firstLine="480" w:firstLineChars="200"/>
        <w:rPr>
          <w:ins w:id="577" w:author="sally" w:date="2024-10-25T16:14:12Z"/>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pPr>
      <w:ins w:id="578" w:author="sally" w:date="2024-10-25T16:15:44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气囊</w:t>
        </w:r>
      </w:ins>
      <w:ins w:id="579" w:author="sally" w:date="2024-10-25T16:15:45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是</w:t>
        </w:r>
      </w:ins>
      <w:ins w:id="580" w:author="sally" w:date="2024-10-25T16:15:48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进</w:t>
        </w:r>
      </w:ins>
      <w:ins w:id="581" w:author="sally" w:date="2024-10-25T16:15:49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气体排</w:t>
        </w:r>
      </w:ins>
      <w:ins w:id="582" w:author="sally" w:date="2024-10-25T16:15:50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液体，</w:t>
        </w:r>
      </w:ins>
      <w:ins w:id="583" w:author="sally" w:date="2024-10-25T16:16:10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进液体排</w:t>
        </w:r>
      </w:ins>
      <w:ins w:id="584" w:author="sally" w:date="2024-10-25T16:16:11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气体</w:t>
        </w:r>
      </w:ins>
      <w:ins w:id="585" w:author="sally" w:date="2024-10-25T16:16:17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w:t>
        </w:r>
      </w:ins>
      <w:ins w:id="586" w:author="sally" w:date="2024-10-25T16:16:18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w:t>
        </w:r>
      </w:ins>
    </w:p>
    <w:p w14:paraId="2A179E46">
      <w:pPr>
        <w:spacing w:line="360" w:lineRule="auto"/>
        <w:ind w:firstLine="480" w:firstLineChars="200"/>
        <w:rPr>
          <w:ins w:id="587" w:author="sally" w:date="2024-10-25T16:16:35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p>
    <w:p w14:paraId="57193C03">
      <w:pPr>
        <w:spacing w:line="360" w:lineRule="auto"/>
        <w:ind w:firstLine="480" w:firstLineChars="200"/>
        <w:rPr>
          <w:ins w:id="588" w:author="sally" w:date="2024-10-25T16:18:05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ins w:id="589" w:author="sally" w:date="2024-10-25T16:16:38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控制</w:t>
        </w:r>
      </w:ins>
      <w:ins w:id="590" w:author="sally" w:date="2024-10-25T16:16:39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单元</w:t>
        </w:r>
      </w:ins>
      <w:ins w:id="591" w:author="sally" w:date="2024-10-29T09:26:37Z">
        <w:r>
          <w:rPr>
            <w:rFonts w:hint="eastAsia" w:asciiTheme="minorEastAsia" w:hAnsiTheme="minorEastAsia" w:cstheme="minorEastAsia"/>
            <w:color w:val="000000" w:themeColor="text1"/>
            <w:sz w:val="24"/>
            <w:highlight w:val="yellow"/>
            <w:u w:color="0000FF"/>
            <w:lang w:val="en-US" w:eastAsia="zh-CN"/>
            <w14:textFill>
              <w14:solidFill>
                <w14:schemeClr w14:val="tx1"/>
              </w14:solidFill>
            </w14:textFill>
          </w:rPr>
          <w:t>、</w:t>
        </w:r>
      </w:ins>
      <w:ins w:id="592" w:author="sally" w:date="2024-10-29T09:26:38Z">
        <w:r>
          <w:rPr>
            <w:rFonts w:hint="eastAsia" w:asciiTheme="minorEastAsia" w:hAnsiTheme="minorEastAsia" w:cstheme="minorEastAsia"/>
            <w:color w:val="000000" w:themeColor="text1"/>
            <w:sz w:val="24"/>
            <w:highlight w:val="yellow"/>
            <w:u w:color="0000FF"/>
            <w:lang w:val="en-US" w:eastAsia="zh-CN"/>
            <w14:textFill>
              <w14:solidFill>
                <w14:schemeClr w14:val="tx1"/>
              </w14:solidFill>
            </w14:textFill>
          </w:rPr>
          <w:t>电池</w:t>
        </w:r>
      </w:ins>
      <w:ins w:id="593" w:author="sally" w:date="2024-10-25T16:16:41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邻近</w:t>
        </w:r>
      </w:ins>
      <w:ins w:id="594" w:author="sally" w:date="2024-10-25T16:16:42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或</w:t>
        </w:r>
      </w:ins>
      <w:ins w:id="595" w:author="sally" w:date="2024-10-25T16:16:48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贴着</w:t>
        </w:r>
      </w:ins>
      <w:ins w:id="596" w:author="sally" w:date="2024-10-25T16:16:52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外壳</w:t>
        </w:r>
      </w:ins>
      <w:ins w:id="597" w:author="sally" w:date="2024-10-25T16:16:53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的</w:t>
        </w:r>
      </w:ins>
      <w:ins w:id="598" w:author="sally" w:date="2024-10-25T16:16:54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内壁</w:t>
        </w:r>
      </w:ins>
      <w:ins w:id="599" w:author="sally" w:date="2024-10-25T16:16:57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设置，以</w:t>
        </w:r>
      </w:ins>
      <w:ins w:id="600" w:author="sally" w:date="2024-10-25T16:17:00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靠近</w:t>
        </w:r>
      </w:ins>
      <w:ins w:id="601" w:author="sally" w:date="2024-10-25T16:17:03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流道</w:t>
        </w:r>
      </w:ins>
      <w:ins w:id="602" w:author="sally" w:date="2024-10-25T16:18:02Z">
        <w:r>
          <w:rPr>
            <w:rFonts w:hint="eastAsia" w:asciiTheme="minorEastAsia" w:hAnsiTheme="minorEastAsia" w:eastAsiaTheme="minorEastAsia" w:cstheme="minorEastAsia"/>
            <w:color w:val="000000" w:themeColor="text1"/>
            <w:sz w:val="24"/>
            <w:highlight w:val="yellow"/>
            <w:u w:color="0000FF"/>
            <w:lang w:val="en-US" w:eastAsia="zh-CN"/>
            <w14:textFill>
              <w14:solidFill>
                <w14:schemeClr w14:val="tx1"/>
              </w14:solidFill>
            </w14:textFill>
          </w:rPr>
          <w:t>？</w:t>
        </w:r>
      </w:ins>
      <w:ins w:id="603" w:author="sally" w:date="2024-10-25T16:17:0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604" w:author="sally" w:date="2024-10-25T16:17:0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当</w:t>
        </w:r>
      </w:ins>
      <w:ins w:id="605" w:author="sally" w:date="2024-10-25T16:17:1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液体</w:t>
        </w:r>
      </w:ins>
      <w:ins w:id="606" w:author="sally" w:date="2024-10-25T16:17:1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在</w:t>
        </w:r>
      </w:ins>
      <w:ins w:id="607" w:author="sally" w:date="2024-10-25T16:17:1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流道内</w:t>
        </w:r>
      </w:ins>
      <w:ins w:id="608" w:author="sally" w:date="2024-10-25T16:17:1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流动</w:t>
        </w:r>
      </w:ins>
      <w:ins w:id="609" w:author="sally" w:date="2024-10-25T16:17:2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时</w:t>
        </w:r>
      </w:ins>
      <w:ins w:id="610" w:author="sally" w:date="2024-10-25T16:17:2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ins w:id="611" w:author="sally" w:date="2024-10-25T16:17:2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能</w:t>
        </w:r>
      </w:ins>
      <w:ins w:id="612" w:author="sally" w:date="2024-10-25T16:17:24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将</w:t>
        </w:r>
      </w:ins>
      <w:ins w:id="613" w:author="sally" w:date="2024-10-25T16:17:2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控制</w:t>
        </w:r>
      </w:ins>
      <w:ins w:id="614" w:author="sally" w:date="2024-10-25T16:17:2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单元</w:t>
        </w:r>
      </w:ins>
      <w:ins w:id="615" w:author="sally" w:date="2024-10-25T16:17:2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和电池</w:t>
        </w:r>
      </w:ins>
      <w:ins w:id="616" w:author="sally" w:date="2024-10-25T16:17:3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散发的</w:t>
        </w:r>
      </w:ins>
      <w:ins w:id="617" w:author="sally" w:date="2024-10-25T16:17:3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热量，</w:t>
        </w:r>
      </w:ins>
      <w:ins w:id="618" w:author="sally" w:date="2024-10-25T16:17:4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给</w:t>
        </w:r>
      </w:ins>
      <w:ins w:id="619" w:author="sally" w:date="2024-10-25T16:17:41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及时</w:t>
        </w:r>
      </w:ins>
      <w:ins w:id="620" w:author="sally" w:date="2024-10-25T16:17:42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带走，</w:t>
        </w:r>
      </w:ins>
      <w:ins w:id="621" w:author="sally" w:date="2024-10-25T16:17:43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对</w:t>
        </w:r>
      </w:ins>
      <w:ins w:id="622" w:author="sally" w:date="2024-10-25T16:17:45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控制</w:t>
        </w:r>
      </w:ins>
      <w:ins w:id="623" w:author="sally" w:date="2024-10-25T16:17:46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单元和</w:t>
        </w:r>
      </w:ins>
      <w:ins w:id="624" w:author="sally" w:date="2024-10-25T16:17:47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电池</w:t>
        </w:r>
      </w:ins>
      <w:ins w:id="625" w:author="sally" w:date="2024-10-25T16:17:48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进行</w:t>
        </w:r>
      </w:ins>
      <w:ins w:id="626" w:author="sally" w:date="2024-10-25T16:17:49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降温</w:t>
        </w:r>
      </w:ins>
      <w:ins w:id="627" w:author="sally" w:date="2024-10-25T16:17:50Z">
        <w:r>
          <w:rPr>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t>。</w:t>
        </w:r>
      </w:ins>
    </w:p>
    <w:p w14:paraId="6FF9B630">
      <w:pPr>
        <w:spacing w:line="360" w:lineRule="auto"/>
        <w:ind w:firstLine="480" w:firstLineChars="200"/>
        <w:rPr>
          <w:ins w:id="628" w:author="sally" w:date="2024-10-25T16:18:06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p>
    <w:p w14:paraId="1FE82583">
      <w:pPr>
        <w:spacing w:line="360" w:lineRule="auto"/>
        <w:ind w:firstLine="480" w:firstLineChars="200"/>
        <w:rPr>
          <w:ins w:id="629" w:author="sally" w:date="2024-10-25T16:07:54Z"/>
          <w:rFonts w:hint="eastAsia" w:asciiTheme="minorEastAsia" w:hAnsiTheme="minorEastAsia" w:eastAsiaTheme="minorEastAsia" w:cstheme="minorEastAsia"/>
          <w:color w:val="000000" w:themeColor="text1"/>
          <w:sz w:val="24"/>
          <w:u w:color="0000FF"/>
          <w:lang w:val="en-US" w:eastAsia="zh-CN"/>
          <w14:textFill>
            <w14:solidFill>
              <w14:schemeClr w14:val="tx1"/>
            </w14:solidFill>
          </w14:textFill>
        </w:rPr>
      </w:pPr>
      <w:bookmarkStart w:id="0" w:name="_GoBack"/>
      <w:bookmarkEnd w:id="0"/>
    </w:p>
    <w:p w14:paraId="08351B9F">
      <w:pPr>
        <w:pStyle w:val="14"/>
        <w:spacing w:line="360" w:lineRule="auto"/>
        <w:ind w:firstLine="0" w:firstLineChars="0"/>
        <w:jc w:val="both"/>
        <w:rPr>
          <w:ins w:id="630" w:author="sally" w:date="2024-10-25T16:07:54Z"/>
          <w:rFonts w:hint="eastAsia" w:asciiTheme="minorEastAsia" w:hAnsiTheme="minorEastAsia" w:cstheme="minorEastAsia"/>
          <w:color w:val="0070C0"/>
          <w:sz w:val="24"/>
          <w:u w:color="0000FF"/>
          <w:lang w:val="en-US" w:eastAsia="zh-CN"/>
        </w:rPr>
      </w:pPr>
    </w:p>
    <w:p w14:paraId="26BCD93F">
      <w:pPr>
        <w:pStyle w:val="14"/>
        <w:spacing w:line="360" w:lineRule="auto"/>
        <w:ind w:firstLine="0" w:firstLineChars="0"/>
        <w:jc w:val="both"/>
        <w:rPr>
          <w:rFonts w:hint="default" w:asciiTheme="minorEastAsia" w:hAnsiTheme="minorEastAsia" w:cstheme="minorEastAsia"/>
          <w:color w:val="0070C0"/>
          <w:sz w:val="24"/>
          <w:u w:color="0000FF"/>
          <w:lang w:val="en-US" w:eastAsia="zh-CN"/>
        </w:rPr>
      </w:pPr>
    </w:p>
    <w:p w14:paraId="5BCD6973">
      <w:pPr>
        <w:pStyle w:val="11"/>
        <w:spacing w:line="360" w:lineRule="auto"/>
        <w:rPr>
          <w:rFonts w:asciiTheme="minorEastAsia" w:hAnsiTheme="minorEastAsia" w:eastAsiaTheme="minorEastAsia" w:cstheme="minorEastAsia"/>
          <w:b/>
          <w:bCs/>
          <w:lang w:val="zh-TW"/>
        </w:rPr>
      </w:pPr>
      <w:r>
        <w:rPr>
          <w:rFonts w:hint="eastAsia" w:asciiTheme="minorEastAsia" w:hAnsiTheme="minorEastAsia" w:eastAsiaTheme="minorEastAsia" w:cstheme="minorEastAsia"/>
          <w:b/>
          <w:bCs/>
        </w:rPr>
        <w:t>四、申请</w:t>
      </w:r>
      <w:r>
        <w:rPr>
          <w:rFonts w:hint="eastAsia" w:asciiTheme="minorEastAsia" w:hAnsiTheme="minorEastAsia" w:eastAsiaTheme="minorEastAsia" w:cstheme="minorEastAsia"/>
          <w:b/>
          <w:bCs/>
          <w:lang w:val="zh-TW"/>
        </w:rPr>
        <w:t>的关键点和</w:t>
      </w:r>
      <w:r>
        <w:rPr>
          <w:rFonts w:hint="eastAsia" w:asciiTheme="minorEastAsia" w:hAnsiTheme="minorEastAsia" w:eastAsiaTheme="minorEastAsia" w:cstheme="minorEastAsia"/>
          <w:b/>
          <w:bCs/>
        </w:rPr>
        <w:t>主要</w:t>
      </w:r>
      <w:r>
        <w:rPr>
          <w:rFonts w:hint="eastAsia" w:asciiTheme="minorEastAsia" w:hAnsiTheme="minorEastAsia" w:eastAsiaTheme="minorEastAsia" w:cstheme="minorEastAsia"/>
          <w:b/>
          <w:bCs/>
          <w:lang w:val="zh-TW"/>
        </w:rPr>
        <w:t>保护点</w:t>
      </w:r>
    </w:p>
    <w:p w14:paraId="5BCD6974">
      <w:pPr>
        <w:spacing w:line="360" w:lineRule="auto"/>
        <w:rPr>
          <w:del w:id="631" w:author="sally" w:date="2024-10-29T09:24:59Z"/>
          <w:rFonts w:hint="eastAsia" w:asciiTheme="minorEastAsia" w:hAnsiTheme="minorEastAsia" w:cstheme="minorEastAsia"/>
          <w:sz w:val="24"/>
          <w:lang w:val="en-US"/>
        </w:rPr>
      </w:pPr>
      <w:del w:id="632" w:author="sally" w:date="2024-10-29T09:24:59Z">
        <w:r>
          <w:rPr>
            <w:rFonts w:hint="eastAsia" w:asciiTheme="minorEastAsia" w:hAnsiTheme="minorEastAsia" w:cstheme="minorEastAsia"/>
            <w:sz w:val="24"/>
            <w:lang w:val="en-US"/>
          </w:rPr>
          <w:delText>多层分离结构</w:delText>
        </w:r>
      </w:del>
    </w:p>
    <w:p w14:paraId="5BCD6975">
      <w:pPr>
        <w:spacing w:line="360" w:lineRule="auto"/>
        <w:rPr>
          <w:del w:id="633" w:author="sally" w:date="2024-10-29T09:24:59Z"/>
          <w:rFonts w:hint="default" w:asciiTheme="minorEastAsia" w:hAnsiTheme="minorEastAsia" w:cstheme="minorEastAsia"/>
          <w:color w:val="0070C0"/>
          <w:sz w:val="24"/>
          <w:u w:color="0000FF"/>
          <w:lang w:val="en-US"/>
        </w:rPr>
      </w:pPr>
      <w:del w:id="634" w:author="sally" w:date="2024-10-29T09:24:59Z">
        <w:r>
          <w:rPr>
            <w:rFonts w:hint="eastAsia" w:asciiTheme="minorEastAsia" w:hAnsiTheme="minorEastAsia" w:eastAsiaTheme="minorEastAsia" w:cstheme="minorEastAsia"/>
            <w:sz w:val="24"/>
            <w:lang w:val="en-US"/>
          </w:rPr>
          <w:delText>本申请的关键点和主要保护点在于仿生乌龟壳的多层分离结构设计，尤其是双层防水系统和水流调节通道。该设计不仅保证了壳体在水下的密封性，还通过内部水流的动态平衡功能，增强了仿生乌龟的姿态稳定性。此外，外层的流体力学优化和中层的散热及结构增强功能也是核心保护内容，确保壳体在不同环境中的高效适应性与持久性能。</w:delText>
        </w:r>
      </w:del>
    </w:p>
    <w:p w14:paraId="5BCD6976">
      <w:pPr>
        <w:spacing w:line="360" w:lineRule="auto"/>
        <w:rPr>
          <w:rFonts w:hint="default" w:asciiTheme="minorEastAsia" w:hAnsiTheme="minorEastAsia" w:eastAsiaTheme="minorEastAsia" w:cstheme="minorEastAsia"/>
          <w:color w:val="0070C0"/>
          <w:sz w:val="24"/>
          <w:u w:color="0000FF"/>
          <w:lang w:val="en-US" w:eastAsia="zh-CN"/>
        </w:rPr>
      </w:pPr>
      <w:ins w:id="635" w:author="sally" w:date="2024-10-29T09:25:00Z">
        <w:r>
          <w:rPr>
            <w:rFonts w:hint="eastAsia" w:asciiTheme="minorEastAsia" w:hAnsiTheme="minorEastAsia" w:cstheme="minorEastAsia"/>
            <w:color w:val="0070C0"/>
            <w:sz w:val="24"/>
            <w:u w:color="0000FF"/>
            <w:lang w:val="en-US" w:eastAsia="zh-CN"/>
          </w:rPr>
          <w:t>外壳</w:t>
        </w:r>
      </w:ins>
      <w:ins w:id="636" w:author="sally" w:date="2024-10-29T09:25:01Z">
        <w:r>
          <w:rPr>
            <w:rFonts w:hint="eastAsia" w:asciiTheme="minorEastAsia" w:hAnsiTheme="minorEastAsia" w:cstheme="minorEastAsia"/>
            <w:color w:val="0070C0"/>
            <w:sz w:val="24"/>
            <w:u w:color="0000FF"/>
            <w:lang w:val="en-US" w:eastAsia="zh-CN"/>
          </w:rPr>
          <w:t>和</w:t>
        </w:r>
      </w:ins>
      <w:ins w:id="637" w:author="sally" w:date="2024-10-29T09:25:02Z">
        <w:r>
          <w:rPr>
            <w:rFonts w:hint="eastAsia" w:asciiTheme="minorEastAsia" w:hAnsiTheme="minorEastAsia" w:cstheme="minorEastAsia"/>
            <w:color w:val="0070C0"/>
            <w:sz w:val="24"/>
            <w:u w:color="0000FF"/>
            <w:lang w:val="en-US" w:eastAsia="zh-CN"/>
          </w:rPr>
          <w:t>内壳</w:t>
        </w:r>
      </w:ins>
      <w:ins w:id="638" w:author="sally" w:date="2024-10-29T09:25:04Z">
        <w:r>
          <w:rPr>
            <w:rFonts w:hint="eastAsia" w:asciiTheme="minorEastAsia" w:hAnsiTheme="minorEastAsia" w:cstheme="minorEastAsia"/>
            <w:color w:val="0070C0"/>
            <w:sz w:val="24"/>
            <w:u w:color="0000FF"/>
            <w:lang w:val="en-US" w:eastAsia="zh-CN"/>
          </w:rPr>
          <w:t>之间</w:t>
        </w:r>
      </w:ins>
      <w:ins w:id="639" w:author="sally" w:date="2024-10-29T09:25:05Z">
        <w:r>
          <w:rPr>
            <w:rFonts w:hint="eastAsia" w:asciiTheme="minorEastAsia" w:hAnsiTheme="minorEastAsia" w:cstheme="minorEastAsia"/>
            <w:color w:val="0070C0"/>
            <w:sz w:val="24"/>
            <w:u w:color="0000FF"/>
            <w:lang w:val="en-US" w:eastAsia="zh-CN"/>
          </w:rPr>
          <w:t>形成</w:t>
        </w:r>
      </w:ins>
      <w:ins w:id="640" w:author="sally" w:date="2024-10-29T09:25:06Z">
        <w:r>
          <w:rPr>
            <w:rFonts w:hint="eastAsia" w:asciiTheme="minorEastAsia" w:hAnsiTheme="minorEastAsia" w:cstheme="minorEastAsia"/>
            <w:color w:val="0070C0"/>
            <w:sz w:val="24"/>
            <w:u w:color="0000FF"/>
            <w:lang w:val="en-US" w:eastAsia="zh-CN"/>
          </w:rPr>
          <w:t>流道</w:t>
        </w:r>
      </w:ins>
      <w:ins w:id="641" w:author="sally" w:date="2024-10-29T09:25:09Z">
        <w:r>
          <w:rPr>
            <w:rFonts w:hint="eastAsia" w:asciiTheme="minorEastAsia" w:hAnsiTheme="minorEastAsia" w:cstheme="minorEastAsia"/>
            <w:color w:val="0070C0"/>
            <w:sz w:val="24"/>
            <w:u w:color="0000FF"/>
            <w:lang w:val="en-US" w:eastAsia="zh-CN"/>
          </w:rPr>
          <w:t>，</w:t>
        </w:r>
      </w:ins>
      <w:ins w:id="642" w:author="sally" w:date="2024-10-29T09:25:10Z">
        <w:r>
          <w:rPr>
            <w:rFonts w:hint="eastAsia" w:asciiTheme="minorEastAsia" w:hAnsiTheme="minorEastAsia" w:cstheme="minorEastAsia"/>
            <w:color w:val="0070C0"/>
            <w:sz w:val="24"/>
            <w:u w:color="0000FF"/>
            <w:lang w:val="en-US" w:eastAsia="zh-CN"/>
          </w:rPr>
          <w:t>调节</w:t>
        </w:r>
      </w:ins>
      <w:ins w:id="643" w:author="sally" w:date="2024-10-29T09:25:18Z">
        <w:r>
          <w:rPr>
            <w:rFonts w:hint="eastAsia" w:asciiTheme="minorEastAsia" w:hAnsiTheme="minorEastAsia" w:cstheme="minorEastAsia"/>
            <w:color w:val="0070C0"/>
            <w:sz w:val="24"/>
            <w:u w:color="0000FF"/>
            <w:lang w:val="en-US" w:eastAsia="zh-CN"/>
          </w:rPr>
          <w:t>液体对</w:t>
        </w:r>
      </w:ins>
      <w:ins w:id="644" w:author="sally" w:date="2024-10-29T09:25:19Z">
        <w:r>
          <w:rPr>
            <w:rFonts w:hint="eastAsia" w:asciiTheme="minorEastAsia" w:hAnsiTheme="minorEastAsia" w:cstheme="minorEastAsia"/>
            <w:color w:val="0070C0"/>
            <w:sz w:val="24"/>
            <w:u w:color="0000FF"/>
            <w:lang w:val="en-US" w:eastAsia="zh-CN"/>
          </w:rPr>
          <w:t>乌龟</w:t>
        </w:r>
      </w:ins>
      <w:ins w:id="645" w:author="sally" w:date="2024-10-29T09:25:20Z">
        <w:r>
          <w:rPr>
            <w:rFonts w:hint="eastAsia" w:asciiTheme="minorEastAsia" w:hAnsiTheme="minorEastAsia" w:cstheme="minorEastAsia"/>
            <w:color w:val="0070C0"/>
            <w:sz w:val="24"/>
            <w:u w:color="0000FF"/>
            <w:lang w:val="en-US" w:eastAsia="zh-CN"/>
          </w:rPr>
          <w:t>的阻力</w:t>
        </w:r>
      </w:ins>
      <w:ins w:id="646" w:author="sally" w:date="2024-10-29T09:25:21Z">
        <w:r>
          <w:rPr>
            <w:rFonts w:hint="eastAsia" w:asciiTheme="minorEastAsia" w:hAnsiTheme="minorEastAsia" w:cstheme="minorEastAsia"/>
            <w:color w:val="0070C0"/>
            <w:sz w:val="24"/>
            <w:u w:color="0000FF"/>
            <w:lang w:val="en-US" w:eastAsia="zh-CN"/>
          </w:rPr>
          <w:t>，使</w:t>
        </w:r>
      </w:ins>
      <w:ins w:id="647" w:author="sally" w:date="2024-10-29T09:25:24Z">
        <w:r>
          <w:rPr>
            <w:rFonts w:hint="eastAsia" w:asciiTheme="minorEastAsia" w:hAnsiTheme="minorEastAsia" w:cstheme="minorEastAsia"/>
            <w:color w:val="0070C0"/>
            <w:sz w:val="24"/>
            <w:u w:color="0000FF"/>
            <w:lang w:val="en-US" w:eastAsia="zh-CN"/>
          </w:rPr>
          <w:t>乌龟</w:t>
        </w:r>
      </w:ins>
      <w:ins w:id="648" w:author="sally" w:date="2024-10-29T09:25:26Z">
        <w:r>
          <w:rPr>
            <w:rFonts w:hint="eastAsia" w:asciiTheme="minorEastAsia" w:hAnsiTheme="minorEastAsia" w:cstheme="minorEastAsia"/>
            <w:color w:val="0070C0"/>
            <w:sz w:val="24"/>
            <w:u w:color="0000FF"/>
            <w:lang w:val="en-US" w:eastAsia="zh-CN"/>
          </w:rPr>
          <w:t>转向</w:t>
        </w:r>
      </w:ins>
      <w:ins w:id="649" w:author="sally" w:date="2024-10-29T09:25:30Z">
        <w:r>
          <w:rPr>
            <w:rFonts w:hint="eastAsia" w:asciiTheme="minorEastAsia" w:hAnsiTheme="minorEastAsia" w:cstheme="minorEastAsia"/>
            <w:color w:val="0070C0"/>
            <w:sz w:val="24"/>
            <w:u w:color="0000FF"/>
            <w:lang w:val="en-US" w:eastAsia="zh-CN"/>
          </w:rPr>
          <w:t>运行</w:t>
        </w:r>
      </w:ins>
      <w:ins w:id="650" w:author="sally" w:date="2024-10-29T09:25:31Z">
        <w:r>
          <w:rPr>
            <w:rFonts w:hint="eastAsia" w:asciiTheme="minorEastAsia" w:hAnsiTheme="minorEastAsia" w:cstheme="minorEastAsia"/>
            <w:color w:val="0070C0"/>
            <w:sz w:val="24"/>
            <w:u w:color="0000FF"/>
            <w:lang w:val="en-US" w:eastAsia="zh-CN"/>
          </w:rPr>
          <w:t>稳定</w:t>
        </w:r>
      </w:ins>
      <w:ins w:id="651" w:author="sally" w:date="2024-10-29T09:25:32Z">
        <w:r>
          <w:rPr>
            <w:rFonts w:hint="eastAsia" w:asciiTheme="minorEastAsia" w:hAnsiTheme="minorEastAsia" w:cstheme="minorEastAsia"/>
            <w:color w:val="0070C0"/>
            <w:sz w:val="24"/>
            <w:u w:color="0000FF"/>
            <w:lang w:val="en-US" w:eastAsia="zh-CN"/>
          </w:rPr>
          <w:t>。</w:t>
        </w:r>
      </w:ins>
    </w:p>
    <w:p w14:paraId="5BCD6977">
      <w:pPr>
        <w:pStyle w:val="11"/>
        <w:spacing w:line="360" w:lineRule="auto"/>
        <w:rPr>
          <w:rFonts w:asciiTheme="minorEastAsia" w:hAnsiTheme="minorEastAsia" w:eastAsiaTheme="minorEastAsia" w:cstheme="minorEastAsia"/>
          <w:b/>
          <w:bCs/>
          <w:lang w:val="zh-TW"/>
        </w:rPr>
      </w:pPr>
      <w:r>
        <w:rPr>
          <w:rFonts w:hint="eastAsia" w:asciiTheme="minorEastAsia" w:hAnsiTheme="minorEastAsia" w:eastAsiaTheme="minorEastAsia" w:cstheme="minorEastAsia"/>
          <w:b/>
          <w:bCs/>
        </w:rPr>
        <w:t>五</w:t>
      </w:r>
      <w:r>
        <w:rPr>
          <w:rFonts w:hint="eastAsia" w:asciiTheme="minorEastAsia" w:hAnsiTheme="minorEastAsia" w:eastAsiaTheme="minorEastAsia" w:cstheme="minorEastAsia"/>
          <w:b/>
          <w:bCs/>
          <w:lang w:val="zh-TW"/>
        </w:rPr>
        <w:t>、第四项的技术方案中可以替代的地方（若无，可不填）</w:t>
      </w:r>
    </w:p>
    <w:p w14:paraId="5BCD6978">
      <w:pPr>
        <w:spacing w:line="360" w:lineRule="auto"/>
        <w:rPr>
          <w:rFonts w:hint="eastAsia" w:asciiTheme="minorEastAsia" w:hAnsiTheme="minorEastAsia" w:cstheme="minorEastAsia"/>
          <w:sz w:val="24"/>
        </w:rPr>
      </w:pPr>
    </w:p>
    <w:p w14:paraId="5BCD6979">
      <w:pPr>
        <w:spacing w:line="360" w:lineRule="auto"/>
        <w:rPr>
          <w:rFonts w:hint="eastAsia" w:asciiTheme="minorEastAsia" w:hAnsiTheme="minorEastAsia" w:cstheme="minorEastAsia"/>
          <w:sz w:val="24"/>
        </w:rPr>
      </w:pPr>
    </w:p>
    <w:p w14:paraId="5BCD697A">
      <w:pPr>
        <w:spacing w:line="360" w:lineRule="auto"/>
        <w:rPr>
          <w:rFonts w:hint="eastAsia" w:asciiTheme="minorEastAsia" w:hAnsiTheme="minorEastAsia" w:cstheme="minorEastAsia"/>
          <w:sz w:val="24"/>
        </w:rPr>
      </w:pPr>
    </w:p>
    <w:p w14:paraId="5BCD697B">
      <w:pPr>
        <w:pStyle w:val="11"/>
        <w:spacing w:line="360" w:lineRule="auto"/>
        <w:rPr>
          <w:rFonts w:asciiTheme="minorEastAsia" w:hAnsiTheme="minorEastAsia" w:eastAsiaTheme="minorEastAsia" w:cstheme="minorEastAsia"/>
          <w:b/>
          <w:bCs/>
          <w:lang w:val="zh-TW"/>
        </w:rPr>
      </w:pPr>
      <w:r>
        <w:rPr>
          <w:rFonts w:hint="eastAsia" w:asciiTheme="minorEastAsia" w:hAnsiTheme="minorEastAsia" w:eastAsiaTheme="minorEastAsia" w:cstheme="minorEastAsia"/>
          <w:b/>
          <w:bCs/>
        </w:rPr>
        <w:t>六</w:t>
      </w:r>
      <w:r>
        <w:rPr>
          <w:rFonts w:hint="eastAsia" w:asciiTheme="minorEastAsia" w:hAnsiTheme="minorEastAsia" w:eastAsiaTheme="minorEastAsia" w:cstheme="minorEastAsia"/>
          <w:b/>
          <w:bCs/>
          <w:lang w:val="zh-TW"/>
        </w:rPr>
        <w:t>、术语解释</w:t>
      </w:r>
      <w:r>
        <w:rPr>
          <w:rFonts w:hint="eastAsia" w:asciiTheme="minorEastAsia" w:hAnsiTheme="minorEastAsia" w:eastAsiaTheme="minorEastAsia" w:cstheme="minorEastAsia"/>
          <w:b/>
          <w:bCs/>
        </w:rPr>
        <w:t>及参考文献（</w:t>
      </w:r>
      <w:r>
        <w:rPr>
          <w:rFonts w:hint="eastAsia" w:asciiTheme="minorEastAsia" w:hAnsiTheme="minorEastAsia" w:eastAsiaTheme="minorEastAsia" w:cstheme="minorEastAsia"/>
          <w:b/>
          <w:bCs/>
          <w:lang w:val="zh-TW"/>
        </w:rPr>
        <w:t>若无，可不填</w:t>
      </w:r>
      <w:r>
        <w:rPr>
          <w:rFonts w:hint="eastAsia" w:asciiTheme="minorEastAsia" w:hAnsiTheme="minorEastAsia" w:eastAsiaTheme="minorEastAsia" w:cstheme="minorEastAsia"/>
          <w:b/>
          <w:bCs/>
        </w:rPr>
        <w:t>）</w:t>
      </w:r>
    </w:p>
    <w:p w14:paraId="5BCD697C">
      <w:pPr>
        <w:spacing w:line="360" w:lineRule="auto"/>
        <w:rPr>
          <w:rFonts w:asciiTheme="minorEastAsia" w:hAnsiTheme="minorEastAsia" w:cstheme="minorEastAsia"/>
          <w:color w:val="0070C0"/>
          <w:sz w:val="24"/>
          <w:u w:color="0000FF"/>
        </w:rPr>
      </w:pPr>
    </w:p>
    <w:sectPr>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柏成" w:date="2024-10-11T12:49:00Z" w:initials="陈柏成">
    <w:p w14:paraId="57227554">
      <w:pPr>
        <w:pStyle w:val="2"/>
      </w:pPr>
      <w:r>
        <w:rPr>
          <w:rFonts w:hint="eastAsia"/>
        </w:rPr>
        <w:t>确定一个问题，双层壳体是开会视频中气囊上下位置的两个壳体？</w:t>
      </w:r>
    </w:p>
    <w:p w14:paraId="4FF1F6BB">
      <w:pPr>
        <w:pStyle w:val="2"/>
        <w:rPr>
          <w:rFonts w:hint="eastAsia"/>
        </w:rPr>
      </w:pPr>
      <w:r>
        <w:rPr>
          <w:rFonts w:hint="eastAsia"/>
        </w:rPr>
        <w:t>请提供图形</w:t>
      </w:r>
    </w:p>
  </w:comment>
  <w:comment w:id="1" w:author="陈柏成" w:date="2024-10-11T12:49:00Z" w:initials="陈柏成">
    <w:p w14:paraId="3C4D7301">
      <w:pPr>
        <w:pStyle w:val="2"/>
        <w:rPr>
          <w:rFonts w:hint="eastAsia"/>
        </w:rPr>
      </w:pPr>
      <w:r>
        <w:rPr>
          <w:rFonts w:hint="eastAsia"/>
        </w:rPr>
        <w:t>通过改进材料减小水阻？</w:t>
      </w:r>
    </w:p>
  </w:comment>
  <w:comment w:id="2" w:author="陈柏成" w:date="2024-10-11T12:56:00Z" w:initials="陈柏成">
    <w:p w14:paraId="032A90B4">
      <w:pPr>
        <w:pStyle w:val="2"/>
      </w:pPr>
      <w:r>
        <w:rPr>
          <w:rFonts w:hint="eastAsia"/>
        </w:rPr>
        <w:t>如何增强结构强度?结构改进还是材料改进？</w:t>
      </w:r>
    </w:p>
  </w:comment>
  <w:comment w:id="3" w:author="陈柏成" w:date="2024-10-11T12:59:00Z" w:initials="陈柏成">
    <w:p w14:paraId="24EFAAF8">
      <w:pPr>
        <w:pStyle w:val="2"/>
        <w:rPr>
          <w:rFonts w:hint="eastAsia"/>
        </w:rPr>
      </w:pPr>
      <w:r>
        <w:rPr>
          <w:rFonts w:hint="eastAsia"/>
        </w:rPr>
        <w:t>单单内层之间的间隙怎么调节水流？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F1F6BB" w15:done="0"/>
  <w15:commentEx w15:paraId="3C4D7301" w15:done="0"/>
  <w15:commentEx w15:paraId="032A90B4" w15:done="0"/>
  <w15:commentEx w15:paraId="24EFAA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PMingLiU">
    <w:altName w:val="Microsoft JhengHei UI"/>
    <w:panose1 w:val="02010601000101010101"/>
    <w:charset w:val="88"/>
    <w:family w:val="roman"/>
    <w:pitch w:val="default"/>
    <w:sig w:usb0="00000000" w:usb1="00000000" w:usb2="00000016" w:usb3="00000000" w:csb0="00100001" w:csb1="00000000"/>
  </w:font>
  <w:font w:name="华文宋体">
    <w:panose1 w:val="02010600040101010101"/>
    <w:charset w:val="86"/>
    <w:family w:val="auto"/>
    <w:pitch w:val="default"/>
    <w:sig w:usb0="00000287" w:usb1="080F0000" w:usb2="00000000" w:usb3="00000000" w:csb0="0004009F" w:csb1="DFD7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方正楷体简体">
    <w:panose1 w:val="02000000000000000000"/>
    <w:charset w:val="86"/>
    <w:family w:val="auto"/>
    <w:pitch w:val="default"/>
    <w:sig w:usb0="A00002BF" w:usb1="184F6CFA" w:usb2="00000012" w:usb3="00000000" w:csb0="00040001" w:csb1="00000000"/>
  </w:font>
  <w:font w:name="方正仿宋_GB2312">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5A3E41"/>
    <w:multiLevelType w:val="multilevel"/>
    <w:tmpl w:val="425A3E41"/>
    <w:lvl w:ilvl="0" w:tentative="0">
      <w:start w:val="1"/>
      <w:numFmt w:val="japaneseCounting"/>
      <w:lvlText w:val="%1、"/>
      <w:lvlJc w:val="left"/>
      <w:pPr>
        <w:ind w:left="492" w:hanging="492"/>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lly">
    <w15:presenceInfo w15:providerId="WPS Office" w15:userId="134405347"/>
  </w15:person>
  <w15:person w15:author="陈柏成">
    <w15:presenceInfo w15:providerId="None" w15:userId="陈柏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hideSpellingErrors/>
  <w:hideGrammaticalError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Q3ZmVmZDdkZmQ5Y2ZlZDMyOGU3YzZlM2NmNWQ0NGUifQ=="/>
  </w:docVars>
  <w:rsids>
    <w:rsidRoot w:val="1E461744"/>
    <w:rsid w:val="00076C2D"/>
    <w:rsid w:val="000958FF"/>
    <w:rsid w:val="000D3681"/>
    <w:rsid w:val="000F6B4A"/>
    <w:rsid w:val="001311FC"/>
    <w:rsid w:val="00137E12"/>
    <w:rsid w:val="001A362D"/>
    <w:rsid w:val="001C0E66"/>
    <w:rsid w:val="00221A18"/>
    <w:rsid w:val="00297F50"/>
    <w:rsid w:val="002E68C2"/>
    <w:rsid w:val="002E69D9"/>
    <w:rsid w:val="00322D4E"/>
    <w:rsid w:val="00332832"/>
    <w:rsid w:val="00354951"/>
    <w:rsid w:val="003657D3"/>
    <w:rsid w:val="00380F06"/>
    <w:rsid w:val="003B0989"/>
    <w:rsid w:val="003C3873"/>
    <w:rsid w:val="003D4B7C"/>
    <w:rsid w:val="003D63B4"/>
    <w:rsid w:val="004600C7"/>
    <w:rsid w:val="00535FA6"/>
    <w:rsid w:val="005474C9"/>
    <w:rsid w:val="00566ADD"/>
    <w:rsid w:val="005909E0"/>
    <w:rsid w:val="00597DF2"/>
    <w:rsid w:val="005B00B9"/>
    <w:rsid w:val="005B24BF"/>
    <w:rsid w:val="005F441C"/>
    <w:rsid w:val="0060005C"/>
    <w:rsid w:val="00600BA6"/>
    <w:rsid w:val="00645770"/>
    <w:rsid w:val="006C1918"/>
    <w:rsid w:val="006E3901"/>
    <w:rsid w:val="00742853"/>
    <w:rsid w:val="007456B9"/>
    <w:rsid w:val="007F1BE9"/>
    <w:rsid w:val="00815320"/>
    <w:rsid w:val="0081677D"/>
    <w:rsid w:val="00827E3E"/>
    <w:rsid w:val="00834E1D"/>
    <w:rsid w:val="008578EF"/>
    <w:rsid w:val="00861C01"/>
    <w:rsid w:val="00862492"/>
    <w:rsid w:val="00892ABA"/>
    <w:rsid w:val="008C76A3"/>
    <w:rsid w:val="008E7E04"/>
    <w:rsid w:val="008F0F6A"/>
    <w:rsid w:val="00900770"/>
    <w:rsid w:val="00915FB3"/>
    <w:rsid w:val="009D071E"/>
    <w:rsid w:val="009D670F"/>
    <w:rsid w:val="009E0EFD"/>
    <w:rsid w:val="009E3B94"/>
    <w:rsid w:val="00A22FFF"/>
    <w:rsid w:val="00A3307D"/>
    <w:rsid w:val="00A85377"/>
    <w:rsid w:val="00A92012"/>
    <w:rsid w:val="00AB329D"/>
    <w:rsid w:val="00AE6B01"/>
    <w:rsid w:val="00B57809"/>
    <w:rsid w:val="00B61FD7"/>
    <w:rsid w:val="00B9722C"/>
    <w:rsid w:val="00BA4DA9"/>
    <w:rsid w:val="00BE68F7"/>
    <w:rsid w:val="00C279AE"/>
    <w:rsid w:val="00C531DC"/>
    <w:rsid w:val="00C60A0E"/>
    <w:rsid w:val="00C90850"/>
    <w:rsid w:val="00CA3E21"/>
    <w:rsid w:val="00CB605C"/>
    <w:rsid w:val="00CE6413"/>
    <w:rsid w:val="00CE6D4B"/>
    <w:rsid w:val="00CF6491"/>
    <w:rsid w:val="00D3521E"/>
    <w:rsid w:val="00D503E8"/>
    <w:rsid w:val="00D54986"/>
    <w:rsid w:val="00D86AA3"/>
    <w:rsid w:val="00E04FA3"/>
    <w:rsid w:val="00E329EA"/>
    <w:rsid w:val="00E4260B"/>
    <w:rsid w:val="00E873E9"/>
    <w:rsid w:val="00ED4BA6"/>
    <w:rsid w:val="00F25EB5"/>
    <w:rsid w:val="00F53E32"/>
    <w:rsid w:val="00FB1BE3"/>
    <w:rsid w:val="00FB75E3"/>
    <w:rsid w:val="00FC39F8"/>
    <w:rsid w:val="00FE71C9"/>
    <w:rsid w:val="018A58CB"/>
    <w:rsid w:val="0466617C"/>
    <w:rsid w:val="04DE21B6"/>
    <w:rsid w:val="05FE0636"/>
    <w:rsid w:val="06620BC5"/>
    <w:rsid w:val="07AD40C1"/>
    <w:rsid w:val="07D478A0"/>
    <w:rsid w:val="08DD2784"/>
    <w:rsid w:val="0B674587"/>
    <w:rsid w:val="0D731909"/>
    <w:rsid w:val="0ED32660"/>
    <w:rsid w:val="0EE20AF5"/>
    <w:rsid w:val="12631F4C"/>
    <w:rsid w:val="129A3494"/>
    <w:rsid w:val="13767A5D"/>
    <w:rsid w:val="13E7095B"/>
    <w:rsid w:val="13F84916"/>
    <w:rsid w:val="14302302"/>
    <w:rsid w:val="157306F8"/>
    <w:rsid w:val="17D905BB"/>
    <w:rsid w:val="19704F4F"/>
    <w:rsid w:val="1A693E78"/>
    <w:rsid w:val="1D495C81"/>
    <w:rsid w:val="1D5C5F16"/>
    <w:rsid w:val="1D9236E6"/>
    <w:rsid w:val="1E276524"/>
    <w:rsid w:val="1E461744"/>
    <w:rsid w:val="213A0267"/>
    <w:rsid w:val="217F0425"/>
    <w:rsid w:val="22DA1DB7"/>
    <w:rsid w:val="24E16D01"/>
    <w:rsid w:val="266B71CA"/>
    <w:rsid w:val="26E20D8A"/>
    <w:rsid w:val="28190CB4"/>
    <w:rsid w:val="285048C9"/>
    <w:rsid w:val="28BF095C"/>
    <w:rsid w:val="29AD03E0"/>
    <w:rsid w:val="2C1125C1"/>
    <w:rsid w:val="2CD258AD"/>
    <w:rsid w:val="2D4349FC"/>
    <w:rsid w:val="2FEE6EA1"/>
    <w:rsid w:val="31413001"/>
    <w:rsid w:val="315753F8"/>
    <w:rsid w:val="32EB76C8"/>
    <w:rsid w:val="331D4425"/>
    <w:rsid w:val="33D939C5"/>
    <w:rsid w:val="356E45E1"/>
    <w:rsid w:val="36E0506A"/>
    <w:rsid w:val="374E46CA"/>
    <w:rsid w:val="37F76B0F"/>
    <w:rsid w:val="38A327F3"/>
    <w:rsid w:val="39565AB7"/>
    <w:rsid w:val="3A0E06F0"/>
    <w:rsid w:val="3A6A181A"/>
    <w:rsid w:val="3B005CDB"/>
    <w:rsid w:val="3B8D5021"/>
    <w:rsid w:val="3B8E60D9"/>
    <w:rsid w:val="3BAD1C8A"/>
    <w:rsid w:val="3BF70018"/>
    <w:rsid w:val="3C544530"/>
    <w:rsid w:val="3C964B49"/>
    <w:rsid w:val="3DA07301"/>
    <w:rsid w:val="3FD140EA"/>
    <w:rsid w:val="423B584A"/>
    <w:rsid w:val="42EF51E2"/>
    <w:rsid w:val="4347053F"/>
    <w:rsid w:val="43AE09CA"/>
    <w:rsid w:val="451F3201"/>
    <w:rsid w:val="4595320F"/>
    <w:rsid w:val="482F19AD"/>
    <w:rsid w:val="48BA1BBF"/>
    <w:rsid w:val="4B726781"/>
    <w:rsid w:val="4C39104D"/>
    <w:rsid w:val="4CE92A73"/>
    <w:rsid w:val="4CF25395"/>
    <w:rsid w:val="4CF37DF9"/>
    <w:rsid w:val="4E2147CA"/>
    <w:rsid w:val="4E2A3343"/>
    <w:rsid w:val="505E1D58"/>
    <w:rsid w:val="509E1DC6"/>
    <w:rsid w:val="50B11AF9"/>
    <w:rsid w:val="51087C29"/>
    <w:rsid w:val="519E67F6"/>
    <w:rsid w:val="51D04201"/>
    <w:rsid w:val="529E7E5B"/>
    <w:rsid w:val="55081F04"/>
    <w:rsid w:val="554F0B40"/>
    <w:rsid w:val="57B1418D"/>
    <w:rsid w:val="58DE5456"/>
    <w:rsid w:val="59372DB8"/>
    <w:rsid w:val="59FB5B93"/>
    <w:rsid w:val="5A6000EC"/>
    <w:rsid w:val="5C5D642E"/>
    <w:rsid w:val="5D6C6C8E"/>
    <w:rsid w:val="60536729"/>
    <w:rsid w:val="629E5C56"/>
    <w:rsid w:val="63D06AB5"/>
    <w:rsid w:val="66795481"/>
    <w:rsid w:val="67095D94"/>
    <w:rsid w:val="681A18DB"/>
    <w:rsid w:val="6B506446"/>
    <w:rsid w:val="6CA9147F"/>
    <w:rsid w:val="6D567859"/>
    <w:rsid w:val="6E24422B"/>
    <w:rsid w:val="6F101C89"/>
    <w:rsid w:val="70251764"/>
    <w:rsid w:val="736B3932"/>
    <w:rsid w:val="73C848E1"/>
    <w:rsid w:val="73D2750D"/>
    <w:rsid w:val="7530273D"/>
    <w:rsid w:val="75AF3FAA"/>
    <w:rsid w:val="78635803"/>
    <w:rsid w:val="7CDC32F2"/>
    <w:rsid w:val="7E044833"/>
    <w:rsid w:val="7E5F5E41"/>
    <w:rsid w:val="7EEA0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alloon Text"/>
    <w:basedOn w:val="1"/>
    <w:link w:val="18"/>
    <w:qFormat/>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paragraph" w:styleId="7">
    <w:name w:val="annotation subject"/>
    <w:basedOn w:val="2"/>
    <w:next w:val="2"/>
    <w:link w:val="17"/>
    <w:qFormat/>
    <w:uiPriority w:val="0"/>
    <w:rPr>
      <w:b/>
      <w:bCs/>
    </w:rPr>
  </w:style>
  <w:style w:type="character" w:styleId="10">
    <w:name w:val="annotation reference"/>
    <w:basedOn w:val="9"/>
    <w:qFormat/>
    <w:uiPriority w:val="0"/>
    <w:rPr>
      <w:sz w:val="21"/>
      <w:szCs w:val="21"/>
    </w:rPr>
  </w:style>
  <w:style w:type="paragraph" w:customStyle="1" w:styleId="11">
    <w:name w:val="????????¡§????????????¡§?????????????¨¬??????????¡§?????????¡§???????????¡§????o????????????¨¬??????????¡§?????????¡§????"/>
    <w:qFormat/>
    <w:uiPriority w:val="0"/>
    <w:rPr>
      <w:rFonts w:ascii="Times New Roman" w:hAnsi="Times New Roman" w:eastAsia="Arial Unicode MS" w:cs="Arial Unicode MS"/>
      <w:color w:val="000000"/>
      <w:sz w:val="24"/>
      <w:szCs w:val="24"/>
      <w:u w:color="000000"/>
      <w:lang w:val="en-US" w:eastAsia="zh-CN" w:bidi="ar-SA"/>
    </w:rPr>
  </w:style>
  <w:style w:type="character" w:customStyle="1" w:styleId="12">
    <w:name w:val="页眉 字符"/>
    <w:basedOn w:val="9"/>
    <w:link w:val="5"/>
    <w:qFormat/>
    <w:uiPriority w:val="0"/>
    <w:rPr>
      <w:kern w:val="2"/>
      <w:sz w:val="18"/>
      <w:szCs w:val="18"/>
    </w:rPr>
  </w:style>
  <w:style w:type="character" w:customStyle="1" w:styleId="13">
    <w:name w:val="页脚 字符"/>
    <w:basedOn w:val="9"/>
    <w:link w:val="4"/>
    <w:qFormat/>
    <w:uiPriority w:val="0"/>
    <w:rPr>
      <w:kern w:val="2"/>
      <w:sz w:val="18"/>
      <w:szCs w:val="18"/>
    </w:rPr>
  </w:style>
  <w:style w:type="paragraph" w:styleId="14">
    <w:name w:val="List Paragraph"/>
    <w:basedOn w:val="1"/>
    <w:unhideWhenUsed/>
    <w:qFormat/>
    <w:uiPriority w:val="99"/>
    <w:pPr>
      <w:ind w:firstLine="420" w:firstLineChars="200"/>
    </w:pPr>
  </w:style>
  <w:style w:type="paragraph" w:customStyle="1" w:styleId="15">
    <w:name w:val="Revision1"/>
    <w:hidden/>
    <w:unhideWhenUsed/>
    <w:qFormat/>
    <w:uiPriority w:val="99"/>
    <w:rPr>
      <w:rFonts w:asciiTheme="minorHAnsi" w:hAnsiTheme="minorHAnsi" w:eastAsiaTheme="minorEastAsia" w:cstheme="minorBidi"/>
      <w:kern w:val="2"/>
      <w:sz w:val="21"/>
      <w:szCs w:val="24"/>
      <w:lang w:val="en-US" w:eastAsia="zh-CN" w:bidi="ar-SA"/>
    </w:rPr>
  </w:style>
  <w:style w:type="character" w:customStyle="1" w:styleId="16">
    <w:name w:val="批注文字 字符"/>
    <w:basedOn w:val="9"/>
    <w:link w:val="2"/>
    <w:qFormat/>
    <w:uiPriority w:val="0"/>
    <w:rPr>
      <w:rFonts w:asciiTheme="minorHAnsi" w:hAnsiTheme="minorHAnsi" w:eastAsiaTheme="minorEastAsia" w:cstheme="minorBidi"/>
      <w:kern w:val="2"/>
      <w:sz w:val="21"/>
      <w:szCs w:val="24"/>
      <w:lang w:val="en-US"/>
    </w:rPr>
  </w:style>
  <w:style w:type="character" w:customStyle="1" w:styleId="17">
    <w:name w:val="批注主题 字符"/>
    <w:basedOn w:val="16"/>
    <w:link w:val="7"/>
    <w:qFormat/>
    <w:uiPriority w:val="0"/>
    <w:rPr>
      <w:rFonts w:asciiTheme="minorHAnsi" w:hAnsiTheme="minorHAnsi" w:eastAsiaTheme="minorEastAsia" w:cstheme="minorBidi"/>
      <w:b/>
      <w:bCs/>
      <w:kern w:val="2"/>
      <w:sz w:val="21"/>
      <w:szCs w:val="24"/>
      <w:lang w:val="en-US"/>
    </w:rPr>
  </w:style>
  <w:style w:type="character" w:customStyle="1" w:styleId="18">
    <w:name w:val="批注框文本 字符"/>
    <w:basedOn w:val="9"/>
    <w:link w:val="3"/>
    <w:qFormat/>
    <w:uiPriority w:val="0"/>
    <w:rPr>
      <w:rFonts w:asciiTheme="minorHAnsi" w:hAnsiTheme="minorHAnsi" w:eastAsiaTheme="minorEastAsia" w:cstheme="minorBidi"/>
      <w:kern w:val="2"/>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2221</Words>
  <Characters>2284</Characters>
  <Lines>10</Lines>
  <Paragraphs>2</Paragraphs>
  <TotalTime>26</TotalTime>
  <ScaleCrop>false</ScaleCrop>
  <LinksUpToDate>false</LinksUpToDate>
  <CharactersWithSpaces>2348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2024-09-29T09:29:00Z</dcterms:created>
  <dc:creator>Ccc</dc:creator>
  <cp:lastModifiedBy>sally</cp:lastModifiedBy>
  <dcterms:modified xsi:type="dcterms:W3CDTF">2024-10-29T01:26:45Z</dcterms:modified>
  <cp:revision>29</cp:revision>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KSOProductBuildVer">
    <vt:lpwstr>2052-12.1.0.18608</vt:lpwstr>
  </op:property>
  <op:property fmtid="{D5CDD505-2E9C-101B-9397-08002B2CF9AE}" pid="3" name="ICV">
    <vt:lpwstr>11C3F189E5834584B87389C840359DF2_13</vt:lpwstr>
  </op:property>
  <op:property fmtid="{D5CDD505-2E9C-101B-9397-08002B2CF9AE}" pid="4" name="_IPGFID">
    <vt:lpwstr>[DocID]=2586E574-CB8B-4D55-8EEF-D7D5D090C6C1</vt:lpwstr>
  </op:property>
  <op:property fmtid="{D5CDD505-2E9C-101B-9397-08002B2CF9AE}" pid="5" name="_IPGFLOW_P-CB14_E-1_FP-1_SP-1_CV-96DA1F17_CN-13761C22">
    <vt:lpwstr>shXJNYMOQSuvK4EdxWF7DcbEbqcoi49ft4qMQqEaqEItNys/VLNofgn86rJiUUHJZxpFxLFNxZEfH35ezp28oKYgiFeKKS20KqQTJTURyHZmXpAcczeSPTdW0UGkbzfWHV1i+cmLd3CWeSpGOZBLFQfCzUBkAToFuhKgoEYYdvbg4u4UMmn+PKyxK7jq4cqb6iGBOjV4SiFyMmjpieKApSigQNnU6Z17QbGd71NdsZ2N4MHzGANB3ZjaAQnMpSM</vt:lpwstr>
  </op:property>
  <op:property fmtid="{D5CDD505-2E9C-101B-9397-08002B2CF9AE}" pid="6" name="_IPGFLOW_P-CB14_E-1_FP-1_SP-2_CV-632EF6E9_CN-3AD647B">
    <vt:lpwstr>4whHfUIG9wMERuYvZ9FK/Uy+SbL/8wIcRNyZLsCpNQKdLMSIwXKtj3lLD2BJTed3xFSae+0D2CYYMkLJGMq8PXhSjqXRTaRNsRcPxRQcj9jZQ8Jc0QGFZhazVp0IAdFWT2kQK/9YiDv8q7kHt166aT2Xz+BA3u1/rvT4tIbqwpbYd5fCvmMwOvXqI3DX0rskw//VMDWJ13MrPYIKxvPjQoMKI8U++q3MaIfox4MQQtpA=</vt:lpwstr>
  </op:property>
  <op:property fmtid="{D5CDD505-2E9C-101B-9397-08002B2CF9AE}" pid="7" name="_IPGFLOW_P-CB14_E-0_FP-1_CV-96F3ED08_CN-ABEF8078">
    <vt:lpwstr>DPSPMK|3|492|2|0</vt:lpwstr>
  </op:property>
  <op:property fmtid="{D5CDD505-2E9C-101B-9397-08002B2CF9AE}" pid="8" name="_IPGFLOW_P-CB14_E-1_FP-2_SP-1_CV-F119CA1E_CN-A118250C">
    <vt:lpwstr>GWt83u7D2h/hrGap6s6YEInDNL4zcVQ/In0xJPBIcUHy9BFfUYtvMmyJ9oSywVdDM6YMccUwB/rjMYUJcBe5+qfxWFMZgNB4PWEqSMYlBzuousWZXFmva4dncl++TTnZQsEXiW3OdjEKjGkfljAaokOd1IK6wNOw26p2EWB/YLsQnmjeA+H1RaPPZhMWbbqC2TyMTynFZBB63Od4HyyMdlG0mEI52MYZDi83OaN4+21mrySagZpRCpVVlwrlV+z</vt:lpwstr>
  </op:property>
  <op:property fmtid="{D5CDD505-2E9C-101B-9397-08002B2CF9AE}" pid="9" name="_IPGFLOW_P-CB14_E-1_FP-2_SP-2_CV-7DCA03DC_CN-D8E4BB4E">
    <vt:lpwstr>4fhcXqTcalnWWjQVFjn4X+VxVLbMulPXn3waK9CUJG7fzCdgulmUTIpJZsBmRulNn4+UjzxdWqYlIScmEAEXXccxzrqIU7SpZnq+5VXukWGFqi7VRe9Te8JKPe8/gWlmmvnlQqaJW4dq8qcvyJ8jWItrHDY4ur8fQEC8NaBYniAA9v4z9/3cv6fwxiBMGvOlQg9CBIaH8hHhS83cJIDUz/sN/HW/daN1UIl1009k0QRMz4EGCWfSqpb7GH+FLpN</vt:lpwstr>
  </op:property>
  <op:property fmtid="{D5CDD505-2E9C-101B-9397-08002B2CF9AE}" pid="10" name="_IPGFLOW_P-CB14_E-1_FP-2_SP-3_CV-4E693B53_CN-9E60CDE2">
    <vt:lpwstr>zk</vt:lpwstr>
  </op:property>
  <op:property fmtid="{D5CDD505-2E9C-101B-9397-08002B2CF9AE}" pid="11" name="_IPGFLOW_P-CB14_E-0_FP-2_CV-DD150EE6_CN-2B33FB01">
    <vt:lpwstr>DPSPMK|3|512|3|0</vt:lpwstr>
  </op:property>
  <op:property fmtid="{D5CDD505-2E9C-101B-9397-08002B2CF9AE}" pid="12" name="_IPGFLOW_P-CB14_E-0_CV-8BD6D882_CN-4748E33A">
    <vt:lpwstr>DPFPMK|3|50|3|0</vt:lpwstr>
  </op:property>
  <op:property fmtid="{D5CDD505-2E9C-101B-9397-08002B2CF9AE}" pid="13" name="_IPGFLOW_P-CB14_E-1_FP-3_SP-1_CV-B52736EC_CN-9F5AB245">
    <vt:lpwstr>W/A8o3YgmUPavmDct4tXl/XTAIwPJ5Y5of8xOfWScQPA/WBJwBH6BKYpKWxrB76kvgUyLyqo9vRz5Qspr/c08s4pNIn149UY05YVdsuNRM2C73jpjkXKSy++fMOdyLutz69DAevcNI0drXE95LoxoduMCVvDYLCtNUWNO5gBN0ISzBTfgbNcibNkestq21n4hxA1sS3RWb5gAK8iSo1FFooPfVOVhyJjFe12yWAhXEOlGvyZjoi9LmHocWJsqp7</vt:lpwstr>
  </op:property>
  <op:property fmtid="{D5CDD505-2E9C-101B-9397-08002B2CF9AE}" pid="14" name="_IPGFLOW_P-CB14_E-1_FP-3_SP-2_CV-9DB5049B_CN-DEBAB9F">
    <vt:lpwstr>gSX1mqBbrX6AJcHCPdomfKCT93EkjZRn+DAbc6cDSblN8ONjXab5KJ3QJZlz0JgXmoy2rLyUE3nE7S7Py36HysjZ6WolA15R+XE7/jDOLz+GP3sEzK8TczobvnaneQDT4iFwkDbXOg8OXGIDBH9qAeDkApjFbOoZ5bRlkwKYPdApBzrHCetogXS4s0sEjYa+ohitKOKRYG45BbAdiMZu922UFCCMsPL8AgHLMNTM0+oyiPp/PgQUWXEHjcognFB</vt:lpwstr>
  </op:property>
  <op:property fmtid="{D5CDD505-2E9C-101B-9397-08002B2CF9AE}" pid="15" name="_IPGFLOW_P-CB14_E-1_FP-3_SP-3_CV-B2CA69FB_CN-ECE526D1">
    <vt:lpwstr>nM</vt:lpwstr>
  </op:property>
  <op:property fmtid="{D5CDD505-2E9C-101B-9397-08002B2CF9AE}" pid="16" name="_IPGFLOW_P-CB14_E-0_FP-3_CV-DD150EE6_CN-F6A52284">
    <vt:lpwstr>DPSPMK|3|512|3|0</vt:lpwstr>
  </op:property>
  <op:property fmtid="{D5CDD505-2E9C-101B-9397-08002B2CF9AE}" pid="17" name="_IPGLAB_P-CB14_E-1_CV-566C5EA7_CN-AB054CA6">
    <vt:lpwstr>HcVGfSEImYdPwfRFFmlFqE5FspANKUT+O2mL+r8Weshkkpz5HuND9tIFpfSpQwXk7KlVktg9ExAa5ZLsA61ZsudZP3Zj4UQQ8OrNIJLCumkgFGpOgOENX3oNmhVKjjZ/</vt:lpwstr>
  </op:property>
</op:Properties>
</file>